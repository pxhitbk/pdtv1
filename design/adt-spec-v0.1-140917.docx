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DE" w:rsidRDefault="00041DDE" w:rsidP="00B0299B">
      <w:pPr>
        <w:spacing w:line="312" w:lineRule="auto"/>
        <w:jc w:val="center"/>
        <w:rPr>
          <w:sz w:val="48"/>
          <w:lang w:val="en-US"/>
        </w:rPr>
      </w:pPr>
    </w:p>
    <w:p w:rsidR="00041DDE" w:rsidRDefault="00041DDE" w:rsidP="00B0299B">
      <w:pPr>
        <w:spacing w:line="312" w:lineRule="auto"/>
        <w:jc w:val="center"/>
        <w:rPr>
          <w:sz w:val="48"/>
          <w:lang w:val="en-US"/>
        </w:rPr>
      </w:pPr>
    </w:p>
    <w:p w:rsidR="00041DDE" w:rsidRPr="00AC1FD6" w:rsidRDefault="00041DDE" w:rsidP="00B0299B">
      <w:pPr>
        <w:spacing w:line="312" w:lineRule="auto"/>
        <w:jc w:val="center"/>
        <w:rPr>
          <w:b/>
          <w:sz w:val="48"/>
          <w:lang w:val="en-US"/>
        </w:rPr>
      </w:pPr>
      <w:r w:rsidRPr="00AC1FD6">
        <w:rPr>
          <w:b/>
          <w:sz w:val="48"/>
          <w:lang w:val="en-US"/>
        </w:rPr>
        <w:t>ASIA DRAGON TRAVEL</w:t>
      </w:r>
    </w:p>
    <w:p w:rsidR="00041DDE" w:rsidRDefault="00041DDE" w:rsidP="00B0299B">
      <w:pPr>
        <w:spacing w:line="312" w:lineRule="auto"/>
        <w:jc w:val="center"/>
        <w:rPr>
          <w:lang w:val="en-US"/>
        </w:rPr>
      </w:pPr>
    </w:p>
    <w:p w:rsidR="00041DDE" w:rsidRDefault="00041DDE" w:rsidP="00B0299B">
      <w:pPr>
        <w:spacing w:line="312" w:lineRule="auto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041DDE" w:rsidRDefault="00041DDE" w:rsidP="00B0299B">
      <w:pPr>
        <w:spacing w:line="312" w:lineRule="auto"/>
        <w:jc w:val="center"/>
        <w:rPr>
          <w:sz w:val="32"/>
          <w:lang w:val="en-US"/>
        </w:rPr>
      </w:pPr>
    </w:p>
    <w:p w:rsidR="00041DDE" w:rsidRDefault="004379C7" w:rsidP="00B0299B">
      <w:pPr>
        <w:spacing w:line="312" w:lineRule="auto"/>
        <w:jc w:val="center"/>
        <w:rPr>
          <w:sz w:val="32"/>
          <w:lang w:val="en-US"/>
        </w:rPr>
      </w:pPr>
      <w:r>
        <w:rPr>
          <w:sz w:val="32"/>
          <w:lang w:val="en-US"/>
        </w:rPr>
        <w:t>Version-0.1</w:t>
      </w:r>
    </w:p>
    <w:p w:rsidR="00F61309" w:rsidRPr="00F61309" w:rsidRDefault="00041DDE" w:rsidP="00B0299B">
      <w:pPr>
        <w:spacing w:line="312" w:lineRule="auto"/>
        <w:jc w:val="center"/>
        <w:rPr>
          <w:sz w:val="28"/>
          <w:lang w:val="en-US"/>
        </w:rPr>
      </w:pPr>
      <w:r w:rsidRPr="00F61309">
        <w:rPr>
          <w:sz w:val="28"/>
          <w:lang w:val="en-US"/>
        </w:rPr>
        <w:t>1</w:t>
      </w:r>
      <w:r w:rsidR="00FD53BE">
        <w:rPr>
          <w:sz w:val="28"/>
          <w:lang w:val="en-US"/>
        </w:rPr>
        <w:t>7</w:t>
      </w:r>
      <w:r w:rsidRPr="00F61309">
        <w:rPr>
          <w:sz w:val="28"/>
          <w:lang w:val="en-US"/>
        </w:rPr>
        <w:t xml:space="preserve"> </w:t>
      </w:r>
      <w:r w:rsidR="00F61309" w:rsidRPr="00F61309">
        <w:rPr>
          <w:sz w:val="28"/>
          <w:lang w:val="en-US"/>
        </w:rPr>
        <w:t>-</w:t>
      </w:r>
      <w:r w:rsidRPr="00F61309">
        <w:rPr>
          <w:sz w:val="28"/>
          <w:lang w:val="en-US"/>
        </w:rPr>
        <w:t xml:space="preserve"> 09 - 2014</w:t>
      </w:r>
    </w:p>
    <w:p w:rsidR="007508CD" w:rsidRDefault="007508CD" w:rsidP="00B0299B">
      <w:pPr>
        <w:spacing w:line="312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 w:eastAsia="en-US"/>
        </w:rPr>
        <w:id w:val="8941608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46C2" w:rsidRDefault="004446C2">
          <w:pPr>
            <w:pStyle w:val="TOCHeading"/>
          </w:pPr>
          <w:r>
            <w:t>Mục lục</w:t>
          </w:r>
        </w:p>
        <w:p w:rsidR="004446C2" w:rsidRDefault="004446C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757993" w:history="1">
            <w:r w:rsidRPr="0037279A">
              <w:rPr>
                <w:rStyle w:val="Hyperlink"/>
                <w:noProof/>
                <w:lang w:val="en-US"/>
              </w:rPr>
              <w:t>THÔNG TIN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_Toc398757993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2"/>
            <w:tabs>
              <w:tab w:val="left" w:pos="660"/>
              <w:tab w:val="right" w:leader="dot" w:pos="9628"/>
            </w:tabs>
            <w:rPr>
              <w:noProof/>
              <w:lang w:val="vi-VN" w:eastAsia="vi-VN"/>
            </w:rPr>
          </w:pPr>
          <w:hyperlink w:anchor="_Toc398757994" w:history="1">
            <w:r w:rsidR="004446C2" w:rsidRPr="0037279A">
              <w:rPr>
                <w:rStyle w:val="Hyperlink"/>
                <w:noProof/>
              </w:rPr>
              <w:t>1.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Mục đích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_Toc398757994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3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2"/>
            <w:tabs>
              <w:tab w:val="left" w:pos="660"/>
              <w:tab w:val="right" w:leader="dot" w:pos="9628"/>
            </w:tabs>
            <w:rPr>
              <w:noProof/>
              <w:lang w:val="vi-VN" w:eastAsia="vi-VN"/>
            </w:rPr>
          </w:pPr>
          <w:hyperlink w:anchor="_Toc398757995" w:history="1">
            <w:r w:rsidR="004446C2" w:rsidRPr="0037279A">
              <w:rPr>
                <w:rStyle w:val="Hyperlink"/>
                <w:noProof/>
              </w:rPr>
              <w:t>2.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Phạm vi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_Toc398757995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3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398757996" w:history="1">
            <w:r w:rsidR="004446C2" w:rsidRPr="0037279A">
              <w:rPr>
                <w:rStyle w:val="Hyperlink"/>
                <w:noProof/>
                <w:lang w:val="en-US"/>
              </w:rPr>
              <w:t>PHÂN TÍCH NGHIỆP VỤ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_Toc398757996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4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2"/>
            <w:tabs>
              <w:tab w:val="left" w:pos="660"/>
              <w:tab w:val="right" w:leader="dot" w:pos="9628"/>
            </w:tabs>
            <w:rPr>
              <w:noProof/>
              <w:lang w:val="vi-VN" w:eastAsia="vi-VN"/>
            </w:rPr>
          </w:pPr>
          <w:hyperlink w:anchor="_Toc398757997" w:history="1">
            <w:r w:rsidR="004446C2" w:rsidRPr="0037279A">
              <w:rPr>
                <w:rStyle w:val="Hyperlink"/>
                <w:noProof/>
              </w:rPr>
              <w:t>3.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Use case – Phân tích chức năng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_Toc398757997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4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01" w:history="1">
            <w:r w:rsidR="004446C2" w:rsidRPr="0037279A">
              <w:rPr>
                <w:rStyle w:val="Hyperlink"/>
                <w:noProof/>
              </w:rPr>
              <w:t>3.1.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Thông tin về doanh nghiệp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_Toc398758001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4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02" w:history="1">
            <w:r w:rsidR="004446C2" w:rsidRPr="0037279A">
              <w:rPr>
                <w:rStyle w:val="Hyperlink"/>
                <w:noProof/>
              </w:rPr>
              <w:t>3.2.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Thông tin về các tour du lịch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_Toc398758002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4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03" w:history="1">
            <w:r w:rsidR="004446C2" w:rsidRPr="0037279A">
              <w:rPr>
                <w:rStyle w:val="Hyperlink"/>
                <w:noProof/>
              </w:rPr>
              <w:t>3.3.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Thông tin khách sạn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_Toc398758003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7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04" w:history="1">
            <w:r w:rsidR="004446C2" w:rsidRPr="0037279A">
              <w:rPr>
                <w:rStyle w:val="Hyperlink"/>
                <w:noProof/>
              </w:rPr>
              <w:t>3.4.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Thông tin về các dịch vụ do công ty cung cấp/hỗ trợ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_Toc398758004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8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05" w:history="1">
            <w:r w:rsidR="004446C2" w:rsidRPr="0037279A">
              <w:rPr>
                <w:rStyle w:val="Hyperlink"/>
                <w:noProof/>
              </w:rPr>
              <w:t>3.5.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Thông tin về thủ tục, kiến thức khi đi du lịch tại Việt Nam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_Toc398758005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9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06" w:history="1">
            <w:r w:rsidR="004446C2" w:rsidRPr="0037279A">
              <w:rPr>
                <w:rStyle w:val="Hyperlink"/>
                <w:noProof/>
              </w:rPr>
              <w:t>3.6.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Liên hệ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_Toc398758006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9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07" w:history="1">
            <w:r w:rsidR="004446C2" w:rsidRPr="0037279A">
              <w:rPr>
                <w:rStyle w:val="Hyperlink"/>
                <w:noProof/>
              </w:rPr>
              <w:t>3.7.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Chia sẻ mạng xã hội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_Toc398758007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9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08" w:history="1">
            <w:r w:rsidR="004446C2" w:rsidRPr="0037279A">
              <w:rPr>
                <w:rStyle w:val="Hyperlink"/>
                <w:noProof/>
              </w:rPr>
              <w:t>3.8.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Tìm kiếm tour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_Toc398758008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9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09" w:history="1">
            <w:r w:rsidR="004446C2" w:rsidRPr="0037279A">
              <w:rPr>
                <w:rStyle w:val="Hyperlink"/>
                <w:noProof/>
              </w:rPr>
              <w:t>3.9.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Ngôn ngữ tiếng Pháp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_Toc398758009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10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0" w:history="1">
            <w:r w:rsidR="004446C2" w:rsidRPr="0037279A">
              <w:rPr>
                <w:rStyle w:val="Hyperlink"/>
                <w:noProof/>
              </w:rPr>
              <w:t>3.10.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Có thể tìm kiếm trên google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_Toc398758010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10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2"/>
            <w:tabs>
              <w:tab w:val="left" w:pos="66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1" w:history="1">
            <w:r w:rsidR="004446C2" w:rsidRPr="0037279A">
              <w:rPr>
                <w:rStyle w:val="Hyperlink"/>
                <w:noProof/>
                <w:lang w:val="fr-FR"/>
              </w:rPr>
              <w:t>4.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  <w:lang w:val="fr-FR"/>
              </w:rPr>
              <w:t>Cấu trúc website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_Toc398758011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10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2"/>
            <w:tabs>
              <w:tab w:val="left" w:pos="66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2" w:history="1">
            <w:r w:rsidR="004446C2" w:rsidRPr="0037279A">
              <w:rPr>
                <w:rStyle w:val="Hyperlink"/>
                <w:noProof/>
              </w:rPr>
              <w:t>5.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Wireframe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_Toc398758012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10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3" w:history="1">
            <w:r w:rsidR="004446C2" w:rsidRPr="0037279A">
              <w:rPr>
                <w:rStyle w:val="Hyperlink"/>
                <w:noProof/>
              </w:rPr>
              <w:t>5.1.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Các thành phần chung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_Toc398758013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10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4" w:history="1">
            <w:r w:rsidR="004446C2" w:rsidRPr="0037279A">
              <w:rPr>
                <w:rStyle w:val="Hyperlink"/>
                <w:noProof/>
              </w:rPr>
              <w:t>5.2.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Front page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_Toc398758014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11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5" w:history="1">
            <w:r w:rsidR="004446C2" w:rsidRPr="0037279A">
              <w:rPr>
                <w:rStyle w:val="Hyperlink"/>
                <w:noProof/>
              </w:rPr>
              <w:t>5.3.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Trang chủ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_Toc398758015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11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6" w:history="1">
            <w:r w:rsidR="004446C2" w:rsidRPr="0037279A">
              <w:rPr>
                <w:rStyle w:val="Hyperlink"/>
                <w:noProof/>
              </w:rPr>
              <w:t>5.4.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Trang danh sách Tour, Khách sạn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_Toc398758016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12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7" w:history="1">
            <w:r w:rsidR="004446C2" w:rsidRPr="0037279A">
              <w:rPr>
                <w:rStyle w:val="Hyperlink"/>
                <w:noProof/>
                <w:lang w:val="fr-CA"/>
              </w:rPr>
              <w:t>5.5.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  <w:lang w:val="fr-CA"/>
              </w:rPr>
              <w:t>Thông tin chi tiết về tour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_Toc398758017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12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8" w:history="1">
            <w:r w:rsidR="004446C2" w:rsidRPr="0037279A">
              <w:rPr>
                <w:rStyle w:val="Hyperlink"/>
                <w:noProof/>
              </w:rPr>
              <w:t>5.6.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Thông tin chi tiết về khách sạn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_Toc398758018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13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096CD8">
          <w:pPr>
            <w:pStyle w:val="TOC3"/>
            <w:tabs>
              <w:tab w:val="left" w:pos="1100"/>
              <w:tab w:val="right" w:leader="dot" w:pos="9628"/>
            </w:tabs>
            <w:rPr>
              <w:noProof/>
              <w:lang w:val="vi-VN" w:eastAsia="vi-VN"/>
            </w:rPr>
          </w:pPr>
          <w:hyperlink w:anchor="_Toc398758019" w:history="1">
            <w:r w:rsidR="004446C2" w:rsidRPr="0037279A">
              <w:rPr>
                <w:rStyle w:val="Hyperlink"/>
                <w:noProof/>
              </w:rPr>
              <w:t>5.7.</w:t>
            </w:r>
            <w:r w:rsidR="004446C2">
              <w:rPr>
                <w:noProof/>
                <w:lang w:val="vi-VN" w:eastAsia="vi-VN"/>
              </w:rPr>
              <w:tab/>
            </w:r>
            <w:r w:rsidR="004446C2" w:rsidRPr="0037279A">
              <w:rPr>
                <w:rStyle w:val="Hyperlink"/>
                <w:noProof/>
              </w:rPr>
              <w:t>Các trang thông tin chi tiết khác</w:t>
            </w:r>
            <w:r w:rsidR="004446C2">
              <w:rPr>
                <w:noProof/>
                <w:webHidden/>
              </w:rPr>
              <w:tab/>
            </w:r>
            <w:r w:rsidR="004446C2">
              <w:rPr>
                <w:noProof/>
                <w:webHidden/>
              </w:rPr>
              <w:fldChar w:fldCharType="begin"/>
            </w:r>
            <w:r w:rsidR="004446C2">
              <w:rPr>
                <w:noProof/>
                <w:webHidden/>
              </w:rPr>
              <w:instrText xml:space="preserve"> PAGEREF _Toc398758019 \h </w:instrText>
            </w:r>
            <w:r w:rsidR="004446C2">
              <w:rPr>
                <w:noProof/>
                <w:webHidden/>
              </w:rPr>
            </w:r>
            <w:r w:rsidR="004446C2">
              <w:rPr>
                <w:noProof/>
                <w:webHidden/>
              </w:rPr>
              <w:fldChar w:fldCharType="separate"/>
            </w:r>
            <w:r w:rsidR="004446C2">
              <w:rPr>
                <w:noProof/>
                <w:webHidden/>
              </w:rPr>
              <w:t>13</w:t>
            </w:r>
            <w:r w:rsidR="004446C2">
              <w:rPr>
                <w:noProof/>
                <w:webHidden/>
              </w:rPr>
              <w:fldChar w:fldCharType="end"/>
            </w:r>
          </w:hyperlink>
        </w:p>
        <w:p w:rsidR="004446C2" w:rsidRDefault="004446C2">
          <w:r>
            <w:rPr>
              <w:b/>
              <w:bCs/>
              <w:noProof/>
            </w:rPr>
            <w:fldChar w:fldCharType="end"/>
          </w:r>
        </w:p>
      </w:sdtContent>
    </w:sdt>
    <w:p w:rsidR="00F61309" w:rsidRDefault="00F61309" w:rsidP="00CA0EBC">
      <w:pPr>
        <w:spacing w:line="312" w:lineRule="auto"/>
        <w:rPr>
          <w:lang w:val="en-US"/>
        </w:rPr>
      </w:pPr>
    </w:p>
    <w:p w:rsidR="00041DDE" w:rsidRDefault="00041DDE" w:rsidP="00B0299B">
      <w:pPr>
        <w:spacing w:line="312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B51A0" w:rsidRDefault="0086749B" w:rsidP="00B0299B">
      <w:pPr>
        <w:pStyle w:val="Heading1"/>
        <w:spacing w:line="312" w:lineRule="auto"/>
        <w:rPr>
          <w:lang w:val="en-US"/>
        </w:rPr>
      </w:pPr>
      <w:bookmarkStart w:id="0" w:name="_Toc398670086"/>
      <w:bookmarkStart w:id="1" w:name="_Toc398757993"/>
      <w:r>
        <w:rPr>
          <w:lang w:val="en-US"/>
        </w:rPr>
        <w:lastRenderedPageBreak/>
        <w:t>THÔNG TIN CHUNG</w:t>
      </w:r>
      <w:bookmarkEnd w:id="0"/>
      <w:bookmarkEnd w:id="1"/>
    </w:p>
    <w:p w:rsidR="00FB51A0" w:rsidRPr="0086749B" w:rsidRDefault="00FB51A0" w:rsidP="00CA0EBC">
      <w:pPr>
        <w:pStyle w:val="Heading2"/>
        <w:rPr>
          <w:lang w:val="en-US"/>
        </w:rPr>
      </w:pPr>
      <w:bookmarkStart w:id="2" w:name="_Toc398670087"/>
      <w:bookmarkStart w:id="3" w:name="_Toc398757994"/>
      <w:r w:rsidRPr="00483DB9">
        <w:rPr>
          <w:lang w:val="en-US"/>
        </w:rPr>
        <w:t>Mục đích</w:t>
      </w:r>
      <w:bookmarkEnd w:id="2"/>
      <w:bookmarkEnd w:id="3"/>
    </w:p>
    <w:p w:rsidR="00B37443" w:rsidRDefault="00CD2A30" w:rsidP="00B0299B">
      <w:pPr>
        <w:spacing w:line="312" w:lineRule="auto"/>
        <w:rPr>
          <w:lang w:val="en-US"/>
        </w:rPr>
      </w:pPr>
      <w:r>
        <w:rPr>
          <w:lang w:val="en-US"/>
        </w:rPr>
        <w:t>Xây dựng website cung cấp các thông tin tour du lịch và các dịch vụ đi kèm do công ty asia-dragon-travel tổ chức. Thông qua website, khách hàng có thể liên hệ, đặt các tour có sẵn hoặc yêu cầu tour tự chọn.</w:t>
      </w:r>
    </w:p>
    <w:p w:rsidR="00A33539" w:rsidRPr="00483DB9" w:rsidRDefault="00AC1FD6" w:rsidP="00CA0EBC">
      <w:pPr>
        <w:pStyle w:val="Heading2"/>
        <w:rPr>
          <w:lang w:val="en-US"/>
        </w:rPr>
      </w:pPr>
      <w:bookmarkStart w:id="4" w:name="_Toc398670088"/>
      <w:bookmarkStart w:id="5" w:name="_Toc398757995"/>
      <w:r w:rsidRPr="00483DB9">
        <w:rPr>
          <w:lang w:val="en-US"/>
        </w:rPr>
        <w:t>Phạm vi</w:t>
      </w:r>
      <w:bookmarkEnd w:id="4"/>
      <w:bookmarkEnd w:id="5"/>
    </w:p>
    <w:p w:rsidR="005910C9" w:rsidRPr="005910C9" w:rsidRDefault="005910C9" w:rsidP="005910C9">
      <w:pPr>
        <w:pStyle w:val="ListParagraph"/>
        <w:numPr>
          <w:ilvl w:val="0"/>
          <w:numId w:val="3"/>
        </w:numPr>
        <w:spacing w:line="312" w:lineRule="auto"/>
        <w:rPr>
          <w:b/>
          <w:vanish/>
          <w:lang w:val="en-US"/>
        </w:rPr>
      </w:pPr>
    </w:p>
    <w:p w:rsidR="005910C9" w:rsidRPr="005910C9" w:rsidRDefault="005910C9" w:rsidP="005910C9">
      <w:pPr>
        <w:pStyle w:val="ListParagraph"/>
        <w:numPr>
          <w:ilvl w:val="0"/>
          <w:numId w:val="3"/>
        </w:numPr>
        <w:spacing w:line="312" w:lineRule="auto"/>
        <w:rPr>
          <w:b/>
          <w:vanish/>
          <w:lang w:val="en-US"/>
        </w:rPr>
      </w:pPr>
    </w:p>
    <w:p w:rsidR="00A4324C" w:rsidRPr="00483DB9" w:rsidRDefault="00AC1FD6" w:rsidP="005910C9">
      <w:pPr>
        <w:pStyle w:val="ListParagraph"/>
        <w:numPr>
          <w:ilvl w:val="1"/>
          <w:numId w:val="3"/>
        </w:numPr>
        <w:spacing w:line="312" w:lineRule="auto"/>
        <w:rPr>
          <w:b/>
          <w:lang w:val="en-US"/>
        </w:rPr>
      </w:pPr>
      <w:r w:rsidRPr="00483DB9">
        <w:rPr>
          <w:b/>
          <w:lang w:val="en-US"/>
        </w:rPr>
        <w:t>H</w:t>
      </w:r>
      <w:r w:rsidR="00A4324C" w:rsidRPr="00483DB9">
        <w:rPr>
          <w:b/>
          <w:lang w:val="en-US"/>
        </w:rPr>
        <w:t>ệ thống tương tác với người dùng/khách hàng</w:t>
      </w:r>
    </w:p>
    <w:p w:rsidR="00A33539" w:rsidRDefault="00A33539" w:rsidP="00B0299B">
      <w:pPr>
        <w:spacing w:line="312" w:lineRule="auto"/>
        <w:rPr>
          <w:lang w:val="en-US"/>
        </w:rPr>
      </w:pPr>
      <w:r>
        <w:rPr>
          <w:lang w:val="en-US"/>
        </w:rPr>
        <w:t>Đối tượng khách hàng nhắm đến là cộng đồng người Pháp, Việt kiều Pháp</w:t>
      </w:r>
      <w:r w:rsidR="00AC1FD6">
        <w:rPr>
          <w:lang w:val="en-US"/>
        </w:rPr>
        <w:t>,</w:t>
      </w:r>
      <w:r>
        <w:rPr>
          <w:lang w:val="en-US"/>
        </w:rPr>
        <w:t xml:space="preserve"> </w:t>
      </w:r>
      <w:r w:rsidR="00AC1FD6">
        <w:rPr>
          <w:lang w:val="en-US"/>
        </w:rPr>
        <w:t>do đó</w:t>
      </w:r>
      <w:r>
        <w:rPr>
          <w:lang w:val="en-US"/>
        </w:rPr>
        <w:t xml:space="preserve"> website phải đảm bảo độ chuyên nghiệp, phù hợp với đặc thù văn hóa, thói quen của người Pháp cả về mặt hình thức lẫn nội dung thông tin.</w:t>
      </w:r>
    </w:p>
    <w:p w:rsidR="00CC5A13" w:rsidRDefault="00CC5A13" w:rsidP="00B0299B">
      <w:pPr>
        <w:spacing w:line="312" w:lineRule="auto"/>
        <w:rPr>
          <w:lang w:val="en-US"/>
        </w:rPr>
      </w:pPr>
      <w:r>
        <w:rPr>
          <w:lang w:val="en-US"/>
        </w:rPr>
        <w:t xml:space="preserve">Thông tin tour cần được phân loại đa dạng, </w:t>
      </w:r>
      <w:r w:rsidR="00E11500">
        <w:rPr>
          <w:lang w:val="en-US"/>
        </w:rPr>
        <w:t>theo nhiều góc độ, chủ đề, qua đó</w:t>
      </w:r>
      <w:r>
        <w:rPr>
          <w:lang w:val="en-US"/>
        </w:rPr>
        <w:t xml:space="preserve"> khách hàng</w:t>
      </w:r>
      <w:r w:rsidR="00E11500">
        <w:rPr>
          <w:lang w:val="en-US"/>
        </w:rPr>
        <w:t xml:space="preserve"> có thể</w:t>
      </w:r>
      <w:r>
        <w:rPr>
          <w:lang w:val="en-US"/>
        </w:rPr>
        <w:t xml:space="preserve"> dễ dàng lọc ra được các tour gần với nhu cầu của mình nhất.</w:t>
      </w:r>
    </w:p>
    <w:p w:rsidR="00A33539" w:rsidRDefault="00A33539" w:rsidP="00B0299B">
      <w:pPr>
        <w:spacing w:line="312" w:lineRule="auto"/>
        <w:rPr>
          <w:lang w:val="en-US"/>
        </w:rPr>
      </w:pPr>
      <w:r>
        <w:rPr>
          <w:lang w:val="en-US"/>
        </w:rPr>
        <w:t>Hình thức website phải sáng sủa, bố cụ</w:t>
      </w:r>
      <w:r w:rsidR="00E1643F">
        <w:rPr>
          <w:lang w:val="en-US"/>
        </w:rPr>
        <w:t>c rõ ràng</w:t>
      </w:r>
      <w:r w:rsidR="0086749B">
        <w:rPr>
          <w:lang w:val="en-US"/>
        </w:rPr>
        <w:t>,</w:t>
      </w:r>
      <w:r w:rsidR="00D844FC">
        <w:rPr>
          <w:lang w:val="en-US"/>
        </w:rPr>
        <w:t xml:space="preserve"> chú trọng vào việc tổ chức hình ảnh, văn bản.</w:t>
      </w:r>
      <w:r>
        <w:rPr>
          <w:lang w:val="en-US"/>
        </w:rPr>
        <w:t xml:space="preserve"> </w:t>
      </w:r>
    </w:p>
    <w:p w:rsidR="00D844FC" w:rsidRDefault="00D844FC" w:rsidP="00B0299B">
      <w:pPr>
        <w:spacing w:line="312" w:lineRule="auto"/>
        <w:rPr>
          <w:lang w:val="en-US"/>
        </w:rPr>
      </w:pPr>
      <w:r>
        <w:rPr>
          <w:lang w:val="en-US"/>
        </w:rPr>
        <w:t>Việc liên hệ từ người dùng đến doanh nghiệp phải dễ dàng, thuận tiện, hỗ trợ nhiều phương thức.</w:t>
      </w:r>
    </w:p>
    <w:p w:rsidR="00D844FC" w:rsidRDefault="00A33539" w:rsidP="00B0299B">
      <w:pPr>
        <w:spacing w:line="312" w:lineRule="auto"/>
        <w:rPr>
          <w:lang w:val="en-US"/>
        </w:rPr>
      </w:pPr>
      <w:r>
        <w:rPr>
          <w:lang w:val="en-US"/>
        </w:rPr>
        <w:t>Ngoài ra, các thông tin trên website phải dễ tìm kiếm, dễ chia sẻ nhằm nâng cao khả năng tiếp cận tới người dùng/ khách hàng.</w:t>
      </w:r>
    </w:p>
    <w:p w:rsidR="009553D0" w:rsidRDefault="009553D0" w:rsidP="00B0299B">
      <w:pPr>
        <w:spacing w:line="312" w:lineRule="auto"/>
        <w:rPr>
          <w:lang w:val="en-US"/>
        </w:rPr>
      </w:pPr>
      <w:r>
        <w:rPr>
          <w:lang w:val="en-US"/>
        </w:rPr>
        <w:t>Website cần được thiết kế động về cả nội dung, hình thức. Doanh nghiệp có thể thay đổi thông tin linh hoạt, dễ dàng.</w:t>
      </w:r>
    </w:p>
    <w:p w:rsidR="00A4324C" w:rsidRPr="00483DB9" w:rsidRDefault="00AC1FD6" w:rsidP="00B0299B">
      <w:pPr>
        <w:pStyle w:val="ListParagraph"/>
        <w:numPr>
          <w:ilvl w:val="1"/>
          <w:numId w:val="3"/>
        </w:numPr>
        <w:spacing w:line="312" w:lineRule="auto"/>
        <w:rPr>
          <w:b/>
          <w:lang w:val="en-US"/>
        </w:rPr>
      </w:pPr>
      <w:r w:rsidRPr="00483DB9">
        <w:rPr>
          <w:b/>
          <w:lang w:val="en-US"/>
        </w:rPr>
        <w:t>H</w:t>
      </w:r>
      <w:r w:rsidR="00A4324C" w:rsidRPr="00483DB9">
        <w:rPr>
          <w:b/>
          <w:lang w:val="en-US"/>
        </w:rPr>
        <w:t>ệ thống quản trị nội dung</w:t>
      </w:r>
    </w:p>
    <w:p w:rsidR="00A4324C" w:rsidRDefault="00E1643F" w:rsidP="00B0299B">
      <w:pPr>
        <w:spacing w:line="312" w:lineRule="auto"/>
        <w:rPr>
          <w:lang w:val="en-US"/>
        </w:rPr>
      </w:pPr>
      <w:r>
        <w:rPr>
          <w:lang w:val="en-US"/>
        </w:rPr>
        <w:t>Hệ thống quản trị nội dung cho doanh nghiệp: g</w:t>
      </w:r>
      <w:r w:rsidR="00A4324C">
        <w:rPr>
          <w:lang w:val="en-US"/>
        </w:rPr>
        <w:t>iúp doanh nghiệp quản lý thông tin tour; theo dõi thông tin phản hồi của khách hàng.</w:t>
      </w:r>
    </w:p>
    <w:p w:rsidR="00F957BD" w:rsidRPr="00F957BD" w:rsidRDefault="00F957BD" w:rsidP="00B0299B">
      <w:pPr>
        <w:pStyle w:val="Heading1"/>
        <w:spacing w:line="312" w:lineRule="auto"/>
        <w:rPr>
          <w:lang w:val="fr-FR"/>
        </w:rPr>
      </w:pPr>
      <w:bookmarkStart w:id="6" w:name="_Toc398670089"/>
      <w:bookmarkStart w:id="7" w:name="_Toc398757996"/>
      <w:r>
        <w:rPr>
          <w:lang w:val="en-US"/>
        </w:rPr>
        <w:lastRenderedPageBreak/>
        <w:t>PHÂN TÍCH NGHIỆP VỤ</w:t>
      </w:r>
      <w:bookmarkEnd w:id="6"/>
      <w:bookmarkEnd w:id="7"/>
    </w:p>
    <w:p w:rsidR="00F957BD" w:rsidRPr="00CA0EBC" w:rsidRDefault="00E519A0" w:rsidP="00CA0EBC">
      <w:pPr>
        <w:pStyle w:val="Heading2"/>
        <w:ind w:left="720" w:hanging="360"/>
        <w:rPr>
          <w:lang w:val="en-US"/>
        </w:rPr>
      </w:pPr>
      <w:bookmarkStart w:id="8" w:name="_Toc398670090"/>
      <w:bookmarkStart w:id="9" w:name="_Toc398757997"/>
      <w:r w:rsidRPr="00CA0EBC">
        <w:rPr>
          <w:lang w:val="en-US"/>
        </w:rPr>
        <w:t>Use case – Phân tích c</w:t>
      </w:r>
      <w:r w:rsidR="00F957BD" w:rsidRPr="00CA0EBC">
        <w:rPr>
          <w:lang w:val="en-US"/>
        </w:rPr>
        <w:t>hức năng</w:t>
      </w:r>
      <w:bookmarkEnd w:id="8"/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4F6EF5" w:rsidTr="00EF38F6">
        <w:tc>
          <w:tcPr>
            <w:tcW w:w="98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F6EF5" w:rsidRDefault="005910C9" w:rsidP="005910C9">
            <w:pPr>
              <w:spacing w:line="312" w:lineRule="auto"/>
              <w:jc w:val="center"/>
              <w:rPr>
                <w:b/>
                <w:lang w:val="en-US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21C1272B" wp14:editId="0A0865FB">
                  <wp:extent cx="5943600" cy="3816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1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EF5" w:rsidTr="00EF38F6">
        <w:tc>
          <w:tcPr>
            <w:tcW w:w="98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4F6EF5" w:rsidRPr="00BE3DE2" w:rsidRDefault="004F6EF5" w:rsidP="004F6EF5">
            <w:pPr>
              <w:spacing w:line="312" w:lineRule="auto"/>
              <w:jc w:val="center"/>
              <w:rPr>
                <w:i/>
                <w:sz w:val="20"/>
                <w:lang w:val="en-US"/>
              </w:rPr>
            </w:pPr>
            <w:r w:rsidRPr="00BE3DE2">
              <w:rPr>
                <w:i/>
                <w:sz w:val="20"/>
                <w:lang w:val="en-US"/>
              </w:rPr>
              <w:t>Sơ đồ use case – chức năng hệ thống</w:t>
            </w:r>
          </w:p>
        </w:tc>
      </w:tr>
    </w:tbl>
    <w:p w:rsidR="004F6EF5" w:rsidRPr="004F6EF5" w:rsidRDefault="004F6EF5" w:rsidP="004F6EF5">
      <w:pPr>
        <w:spacing w:line="312" w:lineRule="auto"/>
        <w:rPr>
          <w:b/>
          <w:lang w:val="en-US"/>
        </w:rPr>
      </w:pPr>
    </w:p>
    <w:p w:rsidR="005910C9" w:rsidRPr="005910C9" w:rsidRDefault="005910C9" w:rsidP="005910C9">
      <w:pPr>
        <w:pStyle w:val="ListParagraph"/>
        <w:numPr>
          <w:ilvl w:val="0"/>
          <w:numId w:val="8"/>
        </w:numPr>
        <w:spacing w:line="312" w:lineRule="auto"/>
        <w:outlineLvl w:val="2"/>
        <w:rPr>
          <w:vanish/>
          <w:lang w:val="en-US"/>
        </w:rPr>
      </w:pPr>
      <w:bookmarkStart w:id="10" w:name="_Toc398670091"/>
      <w:bookmarkStart w:id="11" w:name="_Toc398757998"/>
      <w:bookmarkEnd w:id="10"/>
      <w:bookmarkEnd w:id="11"/>
    </w:p>
    <w:p w:rsidR="005910C9" w:rsidRPr="005910C9" w:rsidRDefault="005910C9" w:rsidP="005910C9">
      <w:pPr>
        <w:pStyle w:val="ListParagraph"/>
        <w:numPr>
          <w:ilvl w:val="0"/>
          <w:numId w:val="8"/>
        </w:numPr>
        <w:spacing w:line="312" w:lineRule="auto"/>
        <w:outlineLvl w:val="2"/>
        <w:rPr>
          <w:vanish/>
          <w:lang w:val="en-US"/>
        </w:rPr>
      </w:pPr>
      <w:bookmarkStart w:id="12" w:name="_Toc398670092"/>
      <w:bookmarkStart w:id="13" w:name="_Toc398757999"/>
      <w:bookmarkEnd w:id="12"/>
      <w:bookmarkEnd w:id="13"/>
    </w:p>
    <w:p w:rsidR="005910C9" w:rsidRPr="005910C9" w:rsidRDefault="005910C9" w:rsidP="005910C9">
      <w:pPr>
        <w:pStyle w:val="ListParagraph"/>
        <w:numPr>
          <w:ilvl w:val="0"/>
          <w:numId w:val="8"/>
        </w:numPr>
        <w:spacing w:line="312" w:lineRule="auto"/>
        <w:outlineLvl w:val="2"/>
        <w:rPr>
          <w:vanish/>
          <w:lang w:val="en-US"/>
        </w:rPr>
      </w:pPr>
      <w:bookmarkStart w:id="14" w:name="_Toc398670093"/>
      <w:bookmarkStart w:id="15" w:name="_Toc398758000"/>
      <w:bookmarkEnd w:id="14"/>
      <w:bookmarkEnd w:id="15"/>
    </w:p>
    <w:p w:rsidR="00F957BD" w:rsidRPr="00CA0EBC" w:rsidRDefault="00F957BD" w:rsidP="00063E7C">
      <w:pPr>
        <w:pStyle w:val="Heading3"/>
      </w:pPr>
      <w:bookmarkStart w:id="16" w:name="_Toc398670094"/>
      <w:bookmarkStart w:id="17" w:name="_Toc398758001"/>
      <w:r w:rsidRPr="00CA0EBC">
        <w:t>Thông tin về doanh nghiệp</w:t>
      </w:r>
      <w:bookmarkEnd w:id="16"/>
      <w:bookmarkEnd w:id="17"/>
      <w:r w:rsidR="008532AC" w:rsidRPr="00CA0EB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A70957" w:rsidTr="00310B0F">
        <w:tc>
          <w:tcPr>
            <w:tcW w:w="2235" w:type="dxa"/>
          </w:tcPr>
          <w:p w:rsidR="00A70957" w:rsidRDefault="00A70957" w:rsidP="00310B0F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7619" w:type="dxa"/>
          </w:tcPr>
          <w:p w:rsidR="00A70957" w:rsidRDefault="00A70957" w:rsidP="00310B0F">
            <w:pPr>
              <w:spacing w:line="312" w:lineRule="auto"/>
              <w:rPr>
                <w:lang w:val="en-US"/>
              </w:rPr>
            </w:pPr>
            <w:r w:rsidRPr="001117E8">
              <w:rPr>
                <w:highlight w:val="yellow"/>
                <w:lang w:val="en-US"/>
              </w:rPr>
              <w:t>Thông tin về doanh nghiệp</w:t>
            </w:r>
          </w:p>
        </w:tc>
      </w:tr>
      <w:tr w:rsidR="00310B0F" w:rsidTr="00310B0F">
        <w:tc>
          <w:tcPr>
            <w:tcW w:w="2235" w:type="dxa"/>
          </w:tcPr>
          <w:p w:rsidR="00310B0F" w:rsidRDefault="00310B0F" w:rsidP="00310B0F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619" w:type="dxa"/>
          </w:tcPr>
          <w:p w:rsidR="00310B0F" w:rsidRDefault="00310B0F" w:rsidP="00310B0F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310B0F" w:rsidTr="00310B0F">
        <w:tc>
          <w:tcPr>
            <w:tcW w:w="2235" w:type="dxa"/>
          </w:tcPr>
          <w:p w:rsidR="00310B0F" w:rsidRDefault="00310B0F" w:rsidP="00310B0F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Mục tiêu</w:t>
            </w:r>
          </w:p>
        </w:tc>
        <w:tc>
          <w:tcPr>
            <w:tcW w:w="7619" w:type="dxa"/>
          </w:tcPr>
          <w:p w:rsidR="00310B0F" w:rsidRDefault="00310B0F" w:rsidP="00310B0F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Cung cấp thông tin chung về doanh nghiệp</w:t>
            </w:r>
          </w:p>
        </w:tc>
      </w:tr>
      <w:tr w:rsidR="00310B0F" w:rsidTr="00310B0F">
        <w:tc>
          <w:tcPr>
            <w:tcW w:w="2235" w:type="dxa"/>
          </w:tcPr>
          <w:p w:rsidR="00310B0F" w:rsidRDefault="00A70957" w:rsidP="00A70957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310B0F">
              <w:rPr>
                <w:lang w:val="en-US"/>
              </w:rPr>
              <w:t>êu cầu</w:t>
            </w:r>
          </w:p>
        </w:tc>
        <w:tc>
          <w:tcPr>
            <w:tcW w:w="7619" w:type="dxa"/>
          </w:tcPr>
          <w:p w:rsidR="00310B0F" w:rsidRDefault="00310B0F" w:rsidP="00310B0F">
            <w:pPr>
              <w:spacing w:line="312" w:lineRule="auto"/>
              <w:rPr>
                <w:lang w:val="en-US"/>
              </w:rPr>
            </w:pPr>
          </w:p>
        </w:tc>
      </w:tr>
      <w:tr w:rsidR="004C53BB" w:rsidTr="00310B0F">
        <w:tc>
          <w:tcPr>
            <w:tcW w:w="2235" w:type="dxa"/>
          </w:tcPr>
          <w:p w:rsidR="004C53BB" w:rsidRDefault="004C53BB" w:rsidP="00A70957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619" w:type="dxa"/>
          </w:tcPr>
          <w:p w:rsidR="004C53BB" w:rsidRDefault="004C53BB" w:rsidP="004C53BB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/about</w:t>
            </w:r>
            <w:r w:rsidR="00684C40">
              <w:rPr>
                <w:lang w:val="en-US"/>
              </w:rPr>
              <w:t>-</w:t>
            </w:r>
            <w:r>
              <w:rPr>
                <w:lang w:val="en-US"/>
              </w:rPr>
              <w:t>us</w:t>
            </w:r>
          </w:p>
        </w:tc>
      </w:tr>
      <w:tr w:rsidR="00310B0F" w:rsidTr="00310B0F">
        <w:tc>
          <w:tcPr>
            <w:tcW w:w="2235" w:type="dxa"/>
          </w:tcPr>
          <w:p w:rsidR="00310B0F" w:rsidRDefault="00310B0F" w:rsidP="00310B0F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310B0F" w:rsidRPr="00310B0F" w:rsidRDefault="00A70957" w:rsidP="00310B0F">
            <w:pPr>
              <w:pStyle w:val="ListParagraph"/>
              <w:numPr>
                <w:ilvl w:val="0"/>
                <w:numId w:val="9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310B0F">
              <w:rPr>
                <w:lang w:val="en-US"/>
              </w:rPr>
              <w:t xml:space="preserve">click vào link </w:t>
            </w:r>
            <w:r w:rsidR="00310B0F" w:rsidRPr="00633BC7">
              <w:rPr>
                <w:i/>
                <w:highlight w:val="yellow"/>
                <w:lang w:val="en-US"/>
              </w:rPr>
              <w:t>about us</w:t>
            </w:r>
          </w:p>
          <w:p w:rsidR="00310B0F" w:rsidRPr="00310B0F" w:rsidRDefault="00310B0F" w:rsidP="00310B0F">
            <w:pPr>
              <w:pStyle w:val="ListParagraph"/>
              <w:numPr>
                <w:ilvl w:val="0"/>
                <w:numId w:val="9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hiển thị thông tin về doanh nghiệp</w:t>
            </w:r>
            <w:r w:rsidR="002274B8">
              <w:rPr>
                <w:lang w:val="en-US"/>
              </w:rPr>
              <w:t xml:space="preserve">. </w:t>
            </w:r>
          </w:p>
        </w:tc>
      </w:tr>
    </w:tbl>
    <w:p w:rsidR="00310B0F" w:rsidRPr="00310B0F" w:rsidRDefault="00310B0F" w:rsidP="00310B0F">
      <w:pPr>
        <w:spacing w:line="312" w:lineRule="auto"/>
        <w:rPr>
          <w:lang w:val="en-US"/>
        </w:rPr>
      </w:pPr>
    </w:p>
    <w:p w:rsidR="00F957BD" w:rsidRPr="00D80451" w:rsidRDefault="00F957BD" w:rsidP="00063E7C">
      <w:pPr>
        <w:pStyle w:val="Heading3"/>
        <w:rPr>
          <w:lang w:val="fr-CA"/>
        </w:rPr>
      </w:pPr>
      <w:bookmarkStart w:id="18" w:name="_Toc398670095"/>
      <w:bookmarkStart w:id="19" w:name="_Toc398758002"/>
      <w:r w:rsidRPr="00D80451">
        <w:rPr>
          <w:lang w:val="fr-CA"/>
        </w:rPr>
        <w:t>Thông tin về các tour du lịch</w:t>
      </w:r>
      <w:bookmarkEnd w:id="18"/>
      <w:bookmarkEnd w:id="19"/>
    </w:p>
    <w:p w:rsidR="00B14D0B" w:rsidRPr="00B14D0B" w:rsidRDefault="00B14D0B" w:rsidP="00B14D0B">
      <w:pPr>
        <w:pStyle w:val="ListParagraph"/>
        <w:numPr>
          <w:ilvl w:val="1"/>
          <w:numId w:val="9"/>
        </w:numPr>
        <w:spacing w:line="312" w:lineRule="auto"/>
        <w:rPr>
          <w:lang w:val="fr-FR"/>
        </w:rPr>
      </w:pPr>
      <w:r w:rsidRPr="00B14D0B">
        <w:rPr>
          <w:lang w:val="fr-FR"/>
        </w:rPr>
        <w:t>UC</w:t>
      </w:r>
      <w:r>
        <w:rPr>
          <w:lang w:val="fr-FR"/>
        </w:rPr>
        <w:t>-</w:t>
      </w:r>
      <w:r w:rsidRPr="00B14D0B">
        <w:rPr>
          <w:lang w:val="fr-FR"/>
        </w:rPr>
        <w:t>1.2.1</w:t>
      </w:r>
      <w:r w:rsidR="00D54E94">
        <w:rPr>
          <w:lang w:val="fr-FR"/>
        </w:rPr>
        <w:t> : Xem</w:t>
      </w:r>
      <w:r w:rsidR="00D54E94" w:rsidRPr="00A70957">
        <w:rPr>
          <w:lang w:val="fr-FR"/>
        </w:rPr>
        <w:t xml:space="preserve"> danh sách các tour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A70957" w:rsidRPr="00A70957" w:rsidTr="009D19F6">
        <w:tc>
          <w:tcPr>
            <w:tcW w:w="2235" w:type="dxa"/>
          </w:tcPr>
          <w:p w:rsidR="00A70957" w:rsidRDefault="00A7095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7619" w:type="dxa"/>
          </w:tcPr>
          <w:p w:rsidR="00A70957" w:rsidRPr="00A70957" w:rsidRDefault="00D54E94" w:rsidP="00D54E94">
            <w:pPr>
              <w:tabs>
                <w:tab w:val="center" w:pos="3701"/>
              </w:tabs>
              <w:spacing w:line="312" w:lineRule="auto"/>
              <w:rPr>
                <w:lang w:val="fr-FR"/>
              </w:rPr>
            </w:pPr>
            <w:r w:rsidRPr="001117E8">
              <w:rPr>
                <w:highlight w:val="yellow"/>
                <w:lang w:val="fr-FR"/>
              </w:rPr>
              <w:t>D</w:t>
            </w:r>
            <w:r w:rsidR="00A70957" w:rsidRPr="001117E8">
              <w:rPr>
                <w:highlight w:val="yellow"/>
                <w:lang w:val="fr-FR"/>
              </w:rPr>
              <w:t>anh sách các tour du lịch</w:t>
            </w:r>
            <w:r>
              <w:rPr>
                <w:lang w:val="fr-FR"/>
              </w:rPr>
              <w:tab/>
            </w:r>
          </w:p>
        </w:tc>
      </w:tr>
      <w:tr w:rsidR="00A70957" w:rsidTr="009D19F6">
        <w:tc>
          <w:tcPr>
            <w:tcW w:w="2235" w:type="dxa"/>
          </w:tcPr>
          <w:p w:rsidR="00A70957" w:rsidRDefault="00A7095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619" w:type="dxa"/>
          </w:tcPr>
          <w:p w:rsidR="00A70957" w:rsidRDefault="00A7095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70957" w:rsidTr="009D19F6">
        <w:tc>
          <w:tcPr>
            <w:tcW w:w="2235" w:type="dxa"/>
          </w:tcPr>
          <w:p w:rsidR="00A70957" w:rsidRDefault="00A7095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Mục tiêu</w:t>
            </w:r>
          </w:p>
        </w:tc>
        <w:tc>
          <w:tcPr>
            <w:tcW w:w="7619" w:type="dxa"/>
          </w:tcPr>
          <w:p w:rsidR="00A70957" w:rsidRDefault="00A70957" w:rsidP="009F0670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Cung cấp danh sách các tour du lịch theo phân loại về: </w:t>
            </w:r>
            <w:r w:rsidRPr="00633BC7">
              <w:rPr>
                <w:highlight w:val="yellow"/>
                <w:lang w:val="en-US"/>
              </w:rPr>
              <w:t xml:space="preserve">Vùng miền, </w:t>
            </w:r>
            <w:r w:rsidR="009F0670">
              <w:rPr>
                <w:highlight w:val="yellow"/>
                <w:lang w:val="en-US"/>
              </w:rPr>
              <w:t>C</w:t>
            </w:r>
            <w:r w:rsidRPr="00633BC7">
              <w:rPr>
                <w:highlight w:val="yellow"/>
                <w:lang w:val="en-US"/>
              </w:rPr>
              <w:t xml:space="preserve">hủ đề, </w:t>
            </w:r>
            <w:r w:rsidR="009F0670">
              <w:rPr>
                <w:highlight w:val="yellow"/>
                <w:lang w:val="en-US"/>
              </w:rPr>
              <w:t>S</w:t>
            </w:r>
            <w:r w:rsidRPr="00633BC7">
              <w:rPr>
                <w:highlight w:val="yellow"/>
                <w:lang w:val="en-US"/>
              </w:rPr>
              <w:t>ự kiện</w:t>
            </w:r>
          </w:p>
        </w:tc>
      </w:tr>
      <w:tr w:rsidR="00A70957" w:rsidTr="009D19F6">
        <w:tc>
          <w:tcPr>
            <w:tcW w:w="2235" w:type="dxa"/>
          </w:tcPr>
          <w:p w:rsidR="00A70957" w:rsidRDefault="00A7095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A70957" w:rsidRPr="00DB4392" w:rsidRDefault="00B500B9" w:rsidP="00DB4392">
            <w:pPr>
              <w:pStyle w:val="ListParagraph"/>
              <w:numPr>
                <w:ilvl w:val="0"/>
                <w:numId w:val="14"/>
              </w:numPr>
              <w:spacing w:line="312" w:lineRule="auto"/>
              <w:rPr>
                <w:lang w:val="en-US"/>
              </w:rPr>
            </w:pPr>
            <w:r w:rsidRPr="00DB4392">
              <w:rPr>
                <w:lang w:val="en-US"/>
              </w:rPr>
              <w:t>Tất cả các tour phải được phân loại theo vùng miền</w:t>
            </w:r>
            <w:r w:rsidR="00DB4392" w:rsidRPr="00DB4392">
              <w:rPr>
                <w:lang w:val="en-US"/>
              </w:rPr>
              <w:t>.</w:t>
            </w:r>
          </w:p>
          <w:p w:rsidR="00DB4392" w:rsidRPr="00DB4392" w:rsidRDefault="00DB4392" w:rsidP="00DB4392">
            <w:pPr>
              <w:pStyle w:val="ListParagraph"/>
              <w:numPr>
                <w:ilvl w:val="0"/>
                <w:numId w:val="14"/>
              </w:numPr>
              <w:spacing w:line="312" w:lineRule="auto"/>
              <w:rPr>
                <w:lang w:val="en-US"/>
              </w:rPr>
            </w:pPr>
            <w:r w:rsidRPr="00DB4392">
              <w:rPr>
                <w:lang w:val="en-US"/>
              </w:rPr>
              <w:lastRenderedPageBreak/>
              <w:t>Mỗi trang hiển thị tối đa 10 sự kiện.</w:t>
            </w:r>
          </w:p>
        </w:tc>
      </w:tr>
      <w:tr w:rsidR="00D15D71" w:rsidTr="009D19F6">
        <w:tc>
          <w:tcPr>
            <w:tcW w:w="2235" w:type="dxa"/>
          </w:tcPr>
          <w:p w:rsidR="00D15D71" w:rsidRDefault="00D15D71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Path</w:t>
            </w:r>
          </w:p>
        </w:tc>
        <w:tc>
          <w:tcPr>
            <w:tcW w:w="7619" w:type="dxa"/>
          </w:tcPr>
          <w:p w:rsidR="00D15D71" w:rsidRDefault="00BF3B99" w:rsidP="00BF3B99">
            <w:pPr>
              <w:tabs>
                <w:tab w:val="left" w:pos="4696"/>
              </w:tabs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E92FBF">
              <w:rPr>
                <w:lang w:val="en-US"/>
              </w:rPr>
              <w:t>region/</w:t>
            </w:r>
            <w:r>
              <w:rPr>
                <w:lang w:val="en-US"/>
              </w:rPr>
              <w:t>[region-name]</w:t>
            </w:r>
          </w:p>
          <w:p w:rsidR="00D15D71" w:rsidRDefault="00D15D71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E92FBF">
              <w:rPr>
                <w:lang w:val="en-US"/>
              </w:rPr>
              <w:t>subject/</w:t>
            </w:r>
            <w:r w:rsidR="00EE789E">
              <w:rPr>
                <w:lang w:val="en-US"/>
              </w:rPr>
              <w:t>[</w:t>
            </w:r>
            <w:r>
              <w:rPr>
                <w:lang w:val="en-US"/>
              </w:rPr>
              <w:t>subject</w:t>
            </w:r>
            <w:r w:rsidR="003F1AD7">
              <w:rPr>
                <w:lang w:val="en-US"/>
              </w:rPr>
              <w:t>-</w:t>
            </w:r>
            <w:r>
              <w:rPr>
                <w:lang w:val="en-US"/>
              </w:rPr>
              <w:t>name</w:t>
            </w:r>
            <w:r w:rsidR="00EE789E">
              <w:rPr>
                <w:lang w:val="en-US"/>
              </w:rPr>
              <w:t>]</w:t>
            </w:r>
          </w:p>
          <w:p w:rsidR="00B500B9" w:rsidRDefault="00B500B9" w:rsidP="00E92FBF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E92FBF">
              <w:rPr>
                <w:lang w:val="en-US"/>
              </w:rPr>
              <w:t>events/[event-name]</w:t>
            </w:r>
          </w:p>
        </w:tc>
      </w:tr>
      <w:tr w:rsidR="00A70957" w:rsidTr="009D19F6">
        <w:tc>
          <w:tcPr>
            <w:tcW w:w="2235" w:type="dxa"/>
          </w:tcPr>
          <w:p w:rsidR="00A70957" w:rsidRDefault="00A7095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A70957" w:rsidRDefault="00A70957" w:rsidP="00A70957">
            <w:pPr>
              <w:pStyle w:val="ListParagraph"/>
              <w:numPr>
                <w:ilvl w:val="0"/>
                <w:numId w:val="10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Trên thanh menu, user </w:t>
            </w:r>
            <w:r w:rsidR="009F0670">
              <w:rPr>
                <w:lang w:val="en-US"/>
              </w:rPr>
              <w:t>trỏ chuột vào 1 trong các menu-item chính (Vùng miền, Chủ đề, Sự kiện)</w:t>
            </w:r>
          </w:p>
          <w:p w:rsidR="009F0670" w:rsidRDefault="009F0670" w:rsidP="00A70957">
            <w:pPr>
              <w:pStyle w:val="ListParagraph"/>
              <w:numPr>
                <w:ilvl w:val="0"/>
                <w:numId w:val="10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hiển thị subitem</w:t>
            </w:r>
            <w:r w:rsidR="00B500B9">
              <w:rPr>
                <w:lang w:val="en-US"/>
              </w:rPr>
              <w:t>(item con)</w:t>
            </w:r>
            <w:r>
              <w:rPr>
                <w:lang w:val="en-US"/>
              </w:rPr>
              <w:t xml:space="preserve"> khi chuột trỏ vào Vùng miền và Chủ đề (nếu có)</w:t>
            </w:r>
          </w:p>
          <w:p w:rsidR="009F0670" w:rsidRDefault="009F0670" w:rsidP="00A70957">
            <w:pPr>
              <w:pStyle w:val="ListParagraph"/>
              <w:numPr>
                <w:ilvl w:val="0"/>
                <w:numId w:val="10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User click vào subitem (Bắc, Trung, Nam, Lễ hội…) </w:t>
            </w:r>
          </w:p>
          <w:p w:rsidR="00CE3C90" w:rsidRDefault="00A70957" w:rsidP="001E2D58">
            <w:pPr>
              <w:pStyle w:val="ListParagraph"/>
              <w:numPr>
                <w:ilvl w:val="0"/>
                <w:numId w:val="10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Hệ thống hiển thị danh sách tour theo </w:t>
            </w:r>
            <w:r w:rsidR="009F0670">
              <w:rPr>
                <w:lang w:val="en-US"/>
              </w:rPr>
              <w:t>subitem</w:t>
            </w:r>
            <w:r>
              <w:rPr>
                <w:lang w:val="en-US"/>
              </w:rPr>
              <w:t xml:space="preserve"> đã chọn</w:t>
            </w:r>
            <w:r w:rsidR="002274B8">
              <w:rPr>
                <w:lang w:val="en-US"/>
              </w:rPr>
              <w:t>. Mỗi tour trong danh sách hiển thị</w:t>
            </w:r>
            <w:r w:rsidR="00F0079D">
              <w:rPr>
                <w:lang w:val="en-US"/>
              </w:rPr>
              <w:t>:</w:t>
            </w:r>
            <w:r w:rsidR="002274B8">
              <w:rPr>
                <w:lang w:val="en-US"/>
              </w:rPr>
              <w:t xml:space="preserve"> 1 hình ảnh đại diện, tiêu đề, thông tin mô tả (description)</w:t>
            </w:r>
            <w:r w:rsidR="00BF3B99">
              <w:rPr>
                <w:lang w:val="en-US"/>
              </w:rPr>
              <w:t>, danh sách sự kiện liên quan (dạng link)</w:t>
            </w:r>
          </w:p>
          <w:p w:rsidR="00A70957" w:rsidRDefault="001E2D58" w:rsidP="00CE3C90">
            <w:pPr>
              <w:pStyle w:val="ListParagraph"/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Danh sách được sắp xếp lần lượt theo các tiêu chí: độ ưu tiên, ngày sự kiện bắt đầu (nếu có), ngày tạo.</w:t>
            </w:r>
          </w:p>
          <w:p w:rsidR="00BF3B99" w:rsidRDefault="00BF3B99" w:rsidP="00BF3B99">
            <w:pPr>
              <w:pStyle w:val="ListParagraph"/>
              <w:spacing w:line="312" w:lineRule="auto"/>
              <w:rPr>
                <w:lang w:val="en-US"/>
              </w:rPr>
            </w:pPr>
          </w:p>
          <w:p w:rsidR="009F0670" w:rsidRDefault="009F0670" w:rsidP="009F0670">
            <w:pPr>
              <w:spacing w:line="312" w:lineRule="auto"/>
              <w:rPr>
                <w:lang w:val="en-US"/>
              </w:rPr>
            </w:pPr>
          </w:p>
          <w:p w:rsidR="00F0079D" w:rsidRDefault="009F0670" w:rsidP="00F0079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Mở rộng</w:t>
            </w:r>
            <w:r w:rsidR="00355CCB">
              <w:rPr>
                <w:lang w:val="en-US"/>
              </w:rPr>
              <w:t xml:space="preserve"> 1</w:t>
            </w:r>
            <w:r w:rsidR="00F0079D">
              <w:rPr>
                <w:lang w:val="en-US"/>
              </w:rPr>
              <w:t>:</w:t>
            </w:r>
          </w:p>
          <w:p w:rsidR="009F0670" w:rsidRPr="00B500B9" w:rsidRDefault="00B500B9" w:rsidP="00B500B9">
            <w:pPr>
              <w:spacing w:line="312" w:lineRule="auto"/>
              <w:rPr>
                <w:lang w:val="en-US"/>
              </w:rPr>
            </w:pPr>
            <w:r w:rsidRPr="00B500B9">
              <w:rPr>
                <w:lang w:val="en-US"/>
              </w:rPr>
              <w:t>3.</w:t>
            </w:r>
            <w:r>
              <w:rPr>
                <w:lang w:val="en-US"/>
              </w:rPr>
              <w:t xml:space="preserve"> </w:t>
            </w:r>
            <w:r w:rsidR="00F0079D" w:rsidRPr="00B500B9">
              <w:rPr>
                <w:lang w:val="en-US"/>
              </w:rPr>
              <w:t>U</w:t>
            </w:r>
            <w:r w:rsidR="009F0670" w:rsidRPr="00B500B9">
              <w:rPr>
                <w:lang w:val="en-US"/>
              </w:rPr>
              <w:t xml:space="preserve">ser nhấn trực tiếp vào </w:t>
            </w:r>
            <w:r w:rsidRPr="00B500B9">
              <w:rPr>
                <w:lang w:val="en-US"/>
              </w:rPr>
              <w:t>menu-item chính</w:t>
            </w:r>
            <w:r>
              <w:rPr>
                <w:lang w:val="en-US"/>
              </w:rPr>
              <w:t xml:space="preserve"> là Vùng miền</w:t>
            </w:r>
          </w:p>
          <w:p w:rsidR="00B500B9" w:rsidRDefault="00B500B9" w:rsidP="00B500B9">
            <w:pPr>
              <w:rPr>
                <w:lang w:val="en-US"/>
              </w:rPr>
            </w:pPr>
            <w:r>
              <w:rPr>
                <w:lang w:val="en-US"/>
              </w:rPr>
              <w:t>4. Hệ thống hiển thị toàn bộ tour trong hệ thống</w:t>
            </w:r>
          </w:p>
          <w:p w:rsidR="00355CCB" w:rsidRDefault="00355CCB" w:rsidP="00B500B9">
            <w:pPr>
              <w:rPr>
                <w:lang w:val="en-US"/>
              </w:rPr>
            </w:pPr>
          </w:p>
          <w:p w:rsidR="00355CCB" w:rsidRDefault="00355CCB" w:rsidP="00B500B9">
            <w:pPr>
              <w:rPr>
                <w:lang w:val="en-US"/>
              </w:rPr>
            </w:pPr>
            <w:r>
              <w:rPr>
                <w:lang w:val="en-US"/>
              </w:rPr>
              <w:t>Mở rộng 2:</w:t>
            </w:r>
          </w:p>
          <w:p w:rsidR="00355CCB" w:rsidRPr="00B500B9" w:rsidRDefault="00355CCB" w:rsidP="00355CCB">
            <w:pPr>
              <w:spacing w:line="312" w:lineRule="auto"/>
              <w:rPr>
                <w:lang w:val="en-US"/>
              </w:rPr>
            </w:pPr>
            <w:r w:rsidRPr="00B500B9">
              <w:rPr>
                <w:lang w:val="en-US"/>
              </w:rPr>
              <w:t>3.</w:t>
            </w:r>
            <w:r>
              <w:rPr>
                <w:lang w:val="en-US"/>
              </w:rPr>
              <w:t xml:space="preserve"> </w:t>
            </w:r>
            <w:r w:rsidRPr="00B500B9">
              <w:rPr>
                <w:lang w:val="en-US"/>
              </w:rPr>
              <w:t>User nhấn trực tiếp vào menu-item chính</w:t>
            </w:r>
            <w:r>
              <w:rPr>
                <w:lang w:val="en-US"/>
              </w:rPr>
              <w:t xml:space="preserve"> là Chủ đề</w:t>
            </w:r>
          </w:p>
          <w:p w:rsidR="00355CCB" w:rsidRDefault="00355CCB" w:rsidP="00355CCB">
            <w:pPr>
              <w:rPr>
                <w:lang w:val="en-US"/>
              </w:rPr>
            </w:pPr>
            <w:r>
              <w:rPr>
                <w:lang w:val="en-US"/>
              </w:rPr>
              <w:t>4. Hệ thống hiển thị toàn bộ tour đã được phân loại theo chủ đề</w:t>
            </w:r>
          </w:p>
          <w:p w:rsidR="00355CCB" w:rsidRDefault="00355CCB" w:rsidP="00355CCB">
            <w:pPr>
              <w:rPr>
                <w:lang w:val="en-US"/>
              </w:rPr>
            </w:pPr>
          </w:p>
          <w:p w:rsidR="00355CCB" w:rsidRDefault="00355CCB" w:rsidP="00355CCB">
            <w:pPr>
              <w:rPr>
                <w:lang w:val="en-US"/>
              </w:rPr>
            </w:pPr>
            <w:r>
              <w:rPr>
                <w:lang w:val="en-US"/>
              </w:rPr>
              <w:t>Ngoại lệ</w:t>
            </w:r>
            <w:r w:rsidR="000A2FA2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cho </w:t>
            </w:r>
            <w:r w:rsidR="006D2C2E">
              <w:rPr>
                <w:lang w:val="en-US"/>
              </w:rPr>
              <w:t>M</w:t>
            </w:r>
            <w:r>
              <w:rPr>
                <w:lang w:val="en-US"/>
              </w:rPr>
              <w:t>ở rộng 2</w:t>
            </w:r>
          </w:p>
          <w:p w:rsidR="00355CCB" w:rsidRDefault="00355CCB" w:rsidP="00355CCB">
            <w:pPr>
              <w:rPr>
                <w:lang w:val="en-US"/>
              </w:rPr>
            </w:pPr>
            <w:r>
              <w:rPr>
                <w:lang w:val="en-US"/>
              </w:rPr>
              <w:t xml:space="preserve">3.1. </w:t>
            </w:r>
            <w:r w:rsidR="0056636F">
              <w:rPr>
                <w:lang w:val="en-US"/>
              </w:rPr>
              <w:t>Trong hệ thống không</w:t>
            </w:r>
            <w:r>
              <w:rPr>
                <w:lang w:val="en-US"/>
              </w:rPr>
              <w:t xml:space="preserve"> có </w:t>
            </w:r>
            <w:r w:rsidR="0056636F">
              <w:rPr>
                <w:lang w:val="en-US"/>
              </w:rPr>
              <w:t>tour nào được phân loại theo chủ đề</w:t>
            </w:r>
          </w:p>
          <w:p w:rsidR="0056636F" w:rsidRDefault="0056636F" w:rsidP="00355CCB">
            <w:pPr>
              <w:rPr>
                <w:lang w:val="en-US"/>
              </w:rPr>
            </w:pPr>
            <w:r>
              <w:rPr>
                <w:lang w:val="en-US"/>
              </w:rPr>
              <w:t xml:space="preserve">4. Hệ thống thông báo </w:t>
            </w:r>
            <w:r w:rsidRPr="00D41F8B">
              <w:rPr>
                <w:highlight w:val="yellow"/>
                <w:lang w:val="en-US"/>
              </w:rPr>
              <w:t xml:space="preserve">“Hiện chưa có </w:t>
            </w:r>
            <w:r w:rsidR="000A2FA2" w:rsidRPr="00D41F8B">
              <w:rPr>
                <w:highlight w:val="yellow"/>
                <w:lang w:val="en-US"/>
              </w:rPr>
              <w:t xml:space="preserve">chủ đề nào. Vui lòng </w:t>
            </w:r>
            <w:r w:rsidR="00D41F8B" w:rsidRPr="00D41F8B">
              <w:rPr>
                <w:highlight w:val="yellow"/>
                <w:lang w:val="en-US"/>
              </w:rPr>
              <w:t>thử lại sau</w:t>
            </w:r>
            <w:r w:rsidRPr="00D41F8B">
              <w:rPr>
                <w:highlight w:val="yellow"/>
                <w:lang w:val="en-US"/>
              </w:rPr>
              <w:t>”</w:t>
            </w:r>
          </w:p>
          <w:p w:rsidR="006D2C2E" w:rsidRDefault="006D2C2E" w:rsidP="00355CCB">
            <w:pPr>
              <w:rPr>
                <w:lang w:val="en-US"/>
              </w:rPr>
            </w:pPr>
          </w:p>
          <w:p w:rsidR="006D2C2E" w:rsidRDefault="006D2C2E" w:rsidP="006D2C2E">
            <w:pPr>
              <w:rPr>
                <w:lang w:val="en-US"/>
              </w:rPr>
            </w:pPr>
            <w:r>
              <w:rPr>
                <w:lang w:val="en-US"/>
              </w:rPr>
              <w:t>Mở rộng 3:</w:t>
            </w:r>
          </w:p>
          <w:p w:rsidR="006D2C2E" w:rsidRPr="00B500B9" w:rsidRDefault="006D2C2E" w:rsidP="006D2C2E">
            <w:pPr>
              <w:spacing w:line="312" w:lineRule="auto"/>
              <w:rPr>
                <w:lang w:val="en-US"/>
              </w:rPr>
            </w:pPr>
            <w:r w:rsidRPr="00B500B9">
              <w:rPr>
                <w:lang w:val="en-US"/>
              </w:rPr>
              <w:t>3.</w:t>
            </w:r>
            <w:r>
              <w:rPr>
                <w:lang w:val="en-US"/>
              </w:rPr>
              <w:t xml:space="preserve"> </w:t>
            </w:r>
            <w:r w:rsidRPr="00B500B9">
              <w:rPr>
                <w:lang w:val="en-US"/>
              </w:rPr>
              <w:t>User nhấn trực tiếp vào menu-item chính</w:t>
            </w:r>
            <w:r>
              <w:rPr>
                <w:lang w:val="en-US"/>
              </w:rPr>
              <w:t xml:space="preserve"> là Sự kiện</w:t>
            </w:r>
          </w:p>
          <w:p w:rsidR="006D2C2E" w:rsidRDefault="006D2C2E" w:rsidP="006D2C2E">
            <w:pPr>
              <w:rPr>
                <w:lang w:val="en-US"/>
              </w:rPr>
            </w:pPr>
            <w:r>
              <w:rPr>
                <w:lang w:val="en-US"/>
              </w:rPr>
              <w:t>4. Hệ thống hiển thị toàn bộ tour đã được phân loại theo sự kiện.</w:t>
            </w:r>
            <w:r w:rsidR="00BC5704">
              <w:rPr>
                <w:lang w:val="en-US"/>
              </w:rPr>
              <w:t xml:space="preserve"> Tour có</w:t>
            </w:r>
            <w:r>
              <w:rPr>
                <w:lang w:val="en-US"/>
              </w:rPr>
              <w:t xml:space="preserve"> </w:t>
            </w:r>
            <w:r w:rsidR="00BC5704">
              <w:rPr>
                <w:lang w:val="en-US"/>
              </w:rPr>
              <w:t>s</w:t>
            </w:r>
            <w:r>
              <w:rPr>
                <w:lang w:val="en-US"/>
              </w:rPr>
              <w:t>ự kiện sắp diễn ra</w:t>
            </w:r>
            <w:r w:rsidR="00BC5704">
              <w:rPr>
                <w:lang w:val="en-US"/>
              </w:rPr>
              <w:t xml:space="preserve"> gần</w:t>
            </w:r>
            <w:r>
              <w:rPr>
                <w:lang w:val="en-US"/>
              </w:rPr>
              <w:t xml:space="preserve"> nhất được đặ</w:t>
            </w:r>
            <w:r w:rsidR="00DB4392">
              <w:rPr>
                <w:lang w:val="en-US"/>
              </w:rPr>
              <w:t>t lên trên. Giới hạn danh sách được tính từ thời điểm hiện tại đến cùng ngày năm sau.</w:t>
            </w:r>
          </w:p>
          <w:p w:rsidR="006D2C2E" w:rsidRDefault="006D2C2E" w:rsidP="006D2C2E">
            <w:pPr>
              <w:rPr>
                <w:lang w:val="en-US"/>
              </w:rPr>
            </w:pPr>
          </w:p>
          <w:p w:rsidR="006D2C2E" w:rsidRDefault="006D2C2E" w:rsidP="006D2C2E">
            <w:pPr>
              <w:rPr>
                <w:lang w:val="en-US"/>
              </w:rPr>
            </w:pPr>
            <w:r>
              <w:rPr>
                <w:lang w:val="en-US"/>
              </w:rPr>
              <w:t xml:space="preserve">Ngoại lệ 1 cho Mở rộng </w:t>
            </w:r>
            <w:r w:rsidR="00D41F8B">
              <w:rPr>
                <w:lang w:val="en-US"/>
              </w:rPr>
              <w:t>3</w:t>
            </w:r>
          </w:p>
          <w:p w:rsidR="006D2C2E" w:rsidRDefault="006D2C2E" w:rsidP="006D2C2E">
            <w:pPr>
              <w:rPr>
                <w:lang w:val="en-US"/>
              </w:rPr>
            </w:pPr>
            <w:r>
              <w:rPr>
                <w:lang w:val="en-US"/>
              </w:rPr>
              <w:t xml:space="preserve">3.1. Trong hệ thống không có tour nào được phân loại theo </w:t>
            </w:r>
            <w:r w:rsidR="00D41F8B">
              <w:rPr>
                <w:lang w:val="en-US"/>
              </w:rPr>
              <w:t>sự kiện</w:t>
            </w:r>
          </w:p>
          <w:p w:rsidR="006D2C2E" w:rsidRDefault="006D2C2E" w:rsidP="006D2C2E">
            <w:pPr>
              <w:rPr>
                <w:lang w:val="en-US"/>
              </w:rPr>
            </w:pPr>
            <w:r>
              <w:rPr>
                <w:lang w:val="en-US"/>
              </w:rPr>
              <w:t>4. Hệ thống thông báo “</w:t>
            </w:r>
            <w:r w:rsidR="00D41F8B" w:rsidRPr="00D41F8B">
              <w:rPr>
                <w:highlight w:val="yellow"/>
                <w:lang w:val="en-US"/>
              </w:rPr>
              <w:t>Chưa có sự kiện nào được cập nhật cho thời gian sắp tới. Vui lòng thử lại sau</w:t>
            </w:r>
            <w:r w:rsidR="00D41F8B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:rsidR="006D2C2E" w:rsidRDefault="006D2C2E" w:rsidP="00355CCB">
            <w:pPr>
              <w:rPr>
                <w:lang w:val="en-US"/>
              </w:rPr>
            </w:pPr>
          </w:p>
          <w:p w:rsidR="00355CCB" w:rsidRDefault="00BF3B99" w:rsidP="00B500B9">
            <w:pPr>
              <w:rPr>
                <w:lang w:val="en-US"/>
              </w:rPr>
            </w:pPr>
            <w:r>
              <w:rPr>
                <w:lang w:val="en-US"/>
              </w:rPr>
              <w:t>Mở rộng 4</w:t>
            </w:r>
          </w:p>
          <w:p w:rsidR="00BF3B99" w:rsidRDefault="00BF3B99" w:rsidP="00BF3B99">
            <w:pPr>
              <w:rPr>
                <w:lang w:val="en-US"/>
              </w:rPr>
            </w:pPr>
            <w:r w:rsidRPr="00BF3B99">
              <w:rPr>
                <w:lang w:val="en-US"/>
              </w:rPr>
              <w:t>5.</w:t>
            </w:r>
            <w:r>
              <w:rPr>
                <w:lang w:val="en-US"/>
              </w:rPr>
              <w:t xml:space="preserve"> User nhấn vào 1 link sự kiện</w:t>
            </w:r>
          </w:p>
          <w:p w:rsidR="00BF3B99" w:rsidRPr="00BF3B99" w:rsidRDefault="00BF3B99" w:rsidP="00BF3B99">
            <w:pPr>
              <w:rPr>
                <w:lang w:val="en-US"/>
              </w:rPr>
            </w:pPr>
            <w:r>
              <w:rPr>
                <w:lang w:val="en-US"/>
              </w:rPr>
              <w:t>6. Hệ thống hiển thị danh sách tour theo sự kiện được chọn.</w:t>
            </w:r>
          </w:p>
        </w:tc>
      </w:tr>
    </w:tbl>
    <w:p w:rsidR="00A70957" w:rsidRDefault="00A70957" w:rsidP="00A70957">
      <w:pPr>
        <w:spacing w:line="312" w:lineRule="auto"/>
        <w:rPr>
          <w:lang w:val="en-US"/>
        </w:rPr>
      </w:pPr>
    </w:p>
    <w:p w:rsidR="007A7504" w:rsidRPr="007A7504" w:rsidRDefault="007A7504" w:rsidP="007A7504">
      <w:pPr>
        <w:pStyle w:val="ListParagraph"/>
        <w:numPr>
          <w:ilvl w:val="1"/>
          <w:numId w:val="9"/>
        </w:numPr>
        <w:spacing w:line="312" w:lineRule="auto"/>
        <w:rPr>
          <w:lang w:val="en-US"/>
        </w:rPr>
      </w:pPr>
      <w:r>
        <w:rPr>
          <w:lang w:val="en-US"/>
        </w:rPr>
        <w:t>UC-1.2.2</w:t>
      </w:r>
      <w:r w:rsidR="001117E8">
        <w:rPr>
          <w:lang w:val="en-US"/>
        </w:rPr>
        <w:t xml:space="preserve">: </w:t>
      </w:r>
      <w:r w:rsidR="001117E8">
        <w:rPr>
          <w:lang w:val="fr-FR"/>
        </w:rPr>
        <w:t>Xem</w:t>
      </w:r>
      <w:r w:rsidR="001117E8" w:rsidRPr="00A70957">
        <w:rPr>
          <w:lang w:val="fr-FR"/>
        </w:rPr>
        <w:t xml:space="preserve"> </w:t>
      </w:r>
      <w:r w:rsidR="001117E8">
        <w:rPr>
          <w:lang w:val="fr-FR"/>
        </w:rPr>
        <w:t>thông tin tour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107BCC" w:rsidRPr="00A70957" w:rsidTr="009D19F6">
        <w:tc>
          <w:tcPr>
            <w:tcW w:w="2235" w:type="dxa"/>
          </w:tcPr>
          <w:p w:rsidR="00107BCC" w:rsidRDefault="00107BCC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7619" w:type="dxa"/>
          </w:tcPr>
          <w:p w:rsidR="00107BCC" w:rsidRPr="00A70957" w:rsidRDefault="001117E8" w:rsidP="00107BCC">
            <w:pPr>
              <w:spacing w:line="312" w:lineRule="auto"/>
              <w:rPr>
                <w:lang w:val="fr-FR"/>
              </w:rPr>
            </w:pPr>
            <w:r w:rsidRPr="00E77A41">
              <w:rPr>
                <w:highlight w:val="yellow"/>
                <w:lang w:val="fr-FR"/>
              </w:rPr>
              <w:t>T</w:t>
            </w:r>
            <w:r w:rsidR="00107BCC" w:rsidRPr="00E77A41">
              <w:rPr>
                <w:highlight w:val="yellow"/>
                <w:lang w:val="fr-FR"/>
              </w:rPr>
              <w:t>hông tin tour</w:t>
            </w:r>
          </w:p>
        </w:tc>
      </w:tr>
      <w:tr w:rsidR="00107BCC" w:rsidTr="009D19F6">
        <w:tc>
          <w:tcPr>
            <w:tcW w:w="2235" w:type="dxa"/>
          </w:tcPr>
          <w:p w:rsidR="00107BCC" w:rsidRDefault="00107BCC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619" w:type="dxa"/>
          </w:tcPr>
          <w:p w:rsidR="00107BCC" w:rsidRDefault="00107BCC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07BCC" w:rsidRPr="00107BCC" w:rsidTr="009D19F6">
        <w:tc>
          <w:tcPr>
            <w:tcW w:w="2235" w:type="dxa"/>
          </w:tcPr>
          <w:p w:rsidR="00107BCC" w:rsidRDefault="00107BCC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Mục tiêu</w:t>
            </w:r>
          </w:p>
        </w:tc>
        <w:tc>
          <w:tcPr>
            <w:tcW w:w="7619" w:type="dxa"/>
          </w:tcPr>
          <w:p w:rsidR="00107BCC" w:rsidRPr="00107BCC" w:rsidRDefault="00107BCC" w:rsidP="00107BCC">
            <w:pPr>
              <w:spacing w:line="312" w:lineRule="auto"/>
              <w:rPr>
                <w:lang w:val="fr-FR"/>
              </w:rPr>
            </w:pPr>
            <w:r w:rsidRPr="00107BCC">
              <w:rPr>
                <w:lang w:val="fr-FR"/>
              </w:rPr>
              <w:t>Cung cấp thông tin tour du lịch</w:t>
            </w:r>
          </w:p>
        </w:tc>
      </w:tr>
      <w:tr w:rsidR="00107BCC" w:rsidTr="009D19F6">
        <w:tc>
          <w:tcPr>
            <w:tcW w:w="2235" w:type="dxa"/>
          </w:tcPr>
          <w:p w:rsidR="00107BCC" w:rsidRDefault="00107BCC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107BCC" w:rsidRDefault="00107BCC" w:rsidP="009D19F6">
            <w:pPr>
              <w:spacing w:line="312" w:lineRule="auto"/>
              <w:rPr>
                <w:lang w:val="en-US"/>
              </w:rPr>
            </w:pPr>
          </w:p>
        </w:tc>
      </w:tr>
      <w:tr w:rsidR="00534846" w:rsidTr="009D19F6">
        <w:tc>
          <w:tcPr>
            <w:tcW w:w="2235" w:type="dxa"/>
          </w:tcPr>
          <w:p w:rsidR="00534846" w:rsidRDefault="00534846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619" w:type="dxa"/>
          </w:tcPr>
          <w:p w:rsidR="00534846" w:rsidRDefault="00635921" w:rsidP="00D827F7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[category-name]</w:t>
            </w:r>
            <w:r w:rsidR="00EE789E">
              <w:rPr>
                <w:lang w:val="en-US"/>
              </w:rPr>
              <w:t>/[</w:t>
            </w:r>
            <w:r w:rsidR="00D827F7">
              <w:rPr>
                <w:lang w:val="en-US"/>
              </w:rPr>
              <w:t>subcategory</w:t>
            </w:r>
            <w:r w:rsidR="003F1AD7">
              <w:rPr>
                <w:lang w:val="en-US"/>
              </w:rPr>
              <w:t>-name</w:t>
            </w:r>
            <w:r w:rsidR="00EE789E">
              <w:rPr>
                <w:lang w:val="en-US"/>
              </w:rPr>
              <w:t>]</w:t>
            </w:r>
            <w:r w:rsidR="003F1AD7">
              <w:rPr>
                <w:lang w:val="en-US"/>
              </w:rPr>
              <w:t>/[tour-name]</w:t>
            </w:r>
          </w:p>
          <w:p w:rsidR="003C5ADE" w:rsidRDefault="003C5ADE" w:rsidP="00D827F7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e.g: /region/north/tham-quan-ha-noi-5-ngay</w:t>
            </w:r>
          </w:p>
        </w:tc>
      </w:tr>
      <w:tr w:rsidR="00107BCC" w:rsidTr="009D19F6">
        <w:tc>
          <w:tcPr>
            <w:tcW w:w="2235" w:type="dxa"/>
          </w:tcPr>
          <w:p w:rsidR="00107BCC" w:rsidRDefault="00107BCC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107BCC" w:rsidRDefault="00107BCC" w:rsidP="00F0079D">
            <w:pPr>
              <w:pStyle w:val="ListParagraph"/>
              <w:numPr>
                <w:ilvl w:val="0"/>
                <w:numId w:val="11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Theo danh sách tour đã hiển thị, user click vào một tour bất kỳ</w:t>
            </w:r>
          </w:p>
          <w:p w:rsidR="00107BCC" w:rsidRPr="00107BCC" w:rsidRDefault="00107BCC" w:rsidP="00F1319A">
            <w:pPr>
              <w:pStyle w:val="ListParagraph"/>
              <w:numPr>
                <w:ilvl w:val="0"/>
                <w:numId w:val="11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Hệ thống hiển thị thông tin tour trên </w:t>
            </w:r>
            <w:r w:rsidR="00121F8A">
              <w:rPr>
                <w:lang w:val="en-US"/>
              </w:rPr>
              <w:t xml:space="preserve">các tab (Thông tin </w:t>
            </w:r>
            <w:r w:rsidR="0073218A">
              <w:rPr>
                <w:lang w:val="en-US"/>
              </w:rPr>
              <w:t>cơ bản</w:t>
            </w:r>
            <w:r w:rsidR="00121F8A">
              <w:rPr>
                <w:lang w:val="en-US"/>
              </w:rPr>
              <w:t>, Thông tin chi tiết,</w:t>
            </w:r>
            <w:r w:rsidR="00F1319A">
              <w:rPr>
                <w:lang w:val="en-US"/>
              </w:rPr>
              <w:t xml:space="preserve"> Bình luận,</w:t>
            </w:r>
            <w:r w:rsidR="00121F8A">
              <w:rPr>
                <w:lang w:val="en-US"/>
              </w:rPr>
              <w:t xml:space="preserve"> Đặt tour)</w:t>
            </w:r>
            <w:r w:rsidR="00F1319A">
              <w:rPr>
                <w:lang w:val="en-US"/>
              </w:rPr>
              <w:t xml:space="preserve"> và các biểu tượng chia sẻ mạng XH.</w:t>
            </w:r>
          </w:p>
        </w:tc>
      </w:tr>
    </w:tbl>
    <w:p w:rsidR="00107BCC" w:rsidRDefault="00107BCC" w:rsidP="00A70957">
      <w:pPr>
        <w:spacing w:line="312" w:lineRule="auto"/>
        <w:rPr>
          <w:lang w:val="en-US"/>
        </w:rPr>
      </w:pPr>
    </w:p>
    <w:p w:rsidR="00793803" w:rsidRPr="00602739" w:rsidRDefault="00793803" w:rsidP="00602739">
      <w:pPr>
        <w:spacing w:line="312" w:lineRule="auto"/>
        <w:rPr>
          <w:lang w:val="en-US"/>
        </w:rPr>
      </w:pPr>
      <w:r w:rsidRPr="00602739">
        <w:rPr>
          <w:lang w:val="en-US"/>
        </w:rPr>
        <w:t>UC-1.2.3</w:t>
      </w:r>
      <w:r w:rsidR="00602739" w:rsidRPr="00602739">
        <w:rPr>
          <w:lang w:val="en-US"/>
        </w:rPr>
        <w:t>.1</w:t>
      </w:r>
      <w:r w:rsidR="0050549A" w:rsidRPr="00602739">
        <w:rPr>
          <w:lang w:val="en-US"/>
        </w:rPr>
        <w:t>: Liên hệ đặt tour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DD601E" w:rsidRPr="00A70957" w:rsidTr="009D19F6">
        <w:tc>
          <w:tcPr>
            <w:tcW w:w="2235" w:type="dxa"/>
          </w:tcPr>
          <w:p w:rsidR="00DD601E" w:rsidRDefault="00DD601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7619" w:type="dxa"/>
          </w:tcPr>
          <w:p w:rsidR="00DD601E" w:rsidRPr="00602739" w:rsidRDefault="0050549A" w:rsidP="00DD601E">
            <w:pPr>
              <w:spacing w:line="312" w:lineRule="auto"/>
              <w:rPr>
                <w:lang w:val="en-US"/>
              </w:rPr>
            </w:pPr>
            <w:r w:rsidRPr="00602739">
              <w:rPr>
                <w:highlight w:val="yellow"/>
                <w:lang w:val="en-US"/>
              </w:rPr>
              <w:t>Đ</w:t>
            </w:r>
            <w:r w:rsidR="00DD601E" w:rsidRPr="00602739">
              <w:rPr>
                <w:highlight w:val="yellow"/>
                <w:lang w:val="en-US"/>
              </w:rPr>
              <w:t>ặt tour</w:t>
            </w:r>
          </w:p>
        </w:tc>
      </w:tr>
      <w:tr w:rsidR="00DD601E" w:rsidTr="009D19F6">
        <w:tc>
          <w:tcPr>
            <w:tcW w:w="2235" w:type="dxa"/>
          </w:tcPr>
          <w:p w:rsidR="00DD601E" w:rsidRDefault="00DD601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619" w:type="dxa"/>
          </w:tcPr>
          <w:p w:rsidR="00DD601E" w:rsidRDefault="00DD601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D601E" w:rsidRPr="00DD601E" w:rsidTr="009D19F6">
        <w:tc>
          <w:tcPr>
            <w:tcW w:w="2235" w:type="dxa"/>
          </w:tcPr>
          <w:p w:rsidR="00DD601E" w:rsidRDefault="00DD601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Mục tiêu</w:t>
            </w:r>
          </w:p>
        </w:tc>
        <w:tc>
          <w:tcPr>
            <w:tcW w:w="7619" w:type="dxa"/>
          </w:tcPr>
          <w:p w:rsidR="00DD601E" w:rsidRPr="00DD601E" w:rsidRDefault="00DD601E" w:rsidP="00DD601E">
            <w:pPr>
              <w:spacing w:line="312" w:lineRule="auto"/>
              <w:rPr>
                <w:lang w:val="en-US"/>
              </w:rPr>
            </w:pPr>
            <w:r w:rsidRPr="00DD601E">
              <w:rPr>
                <w:lang w:val="en-US"/>
              </w:rPr>
              <w:t>Cung cấp form để user gửi thông tin đặt tour đến công ty.</w:t>
            </w:r>
          </w:p>
        </w:tc>
      </w:tr>
      <w:tr w:rsidR="00DD601E" w:rsidTr="009D19F6">
        <w:tc>
          <w:tcPr>
            <w:tcW w:w="2235" w:type="dxa"/>
          </w:tcPr>
          <w:p w:rsidR="00DD601E" w:rsidRDefault="00DD601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DD601E" w:rsidRDefault="00A52014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Email của admin phải được thiết lập trong Cài đặt hệ thống</w:t>
            </w:r>
          </w:p>
        </w:tc>
      </w:tr>
      <w:tr w:rsidR="00DD601E" w:rsidRPr="00897FDC" w:rsidTr="009D19F6">
        <w:tc>
          <w:tcPr>
            <w:tcW w:w="2235" w:type="dxa"/>
          </w:tcPr>
          <w:p w:rsidR="00DD601E" w:rsidRDefault="00DD601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DD601E" w:rsidRPr="00DD601E" w:rsidRDefault="00DD601E" w:rsidP="00DD601E">
            <w:pPr>
              <w:pStyle w:val="ListParagraph"/>
              <w:numPr>
                <w:ilvl w:val="0"/>
                <w:numId w:val="12"/>
              </w:numPr>
              <w:spacing w:line="312" w:lineRule="auto"/>
              <w:rPr>
                <w:lang w:val="fr-FR"/>
              </w:rPr>
            </w:pPr>
            <w:r w:rsidRPr="00DD601E">
              <w:rPr>
                <w:lang w:val="fr-FR"/>
              </w:rPr>
              <w:t xml:space="preserve">Trên trang thông tin tour, user click vào tab </w:t>
            </w:r>
            <w:r w:rsidRPr="00DD601E">
              <w:rPr>
                <w:i/>
                <w:lang w:val="fr-FR"/>
              </w:rPr>
              <w:t>Đặt tour</w:t>
            </w:r>
            <w:r>
              <w:rPr>
                <w:i/>
                <w:lang w:val="fr-FR"/>
              </w:rPr>
              <w:t xml:space="preserve"> (</w:t>
            </w:r>
            <w:r w:rsidRPr="00DD601E">
              <w:rPr>
                <w:i/>
                <w:lang w:val="fr-FR"/>
              </w:rPr>
              <w:t>Demande de prix</w:t>
            </w:r>
            <w:r>
              <w:rPr>
                <w:i/>
                <w:lang w:val="fr-FR"/>
              </w:rPr>
              <w:t>)</w:t>
            </w:r>
          </w:p>
          <w:p w:rsidR="00DD601E" w:rsidRDefault="00852386" w:rsidP="00DD601E">
            <w:pPr>
              <w:pStyle w:val="ListParagraph"/>
              <w:numPr>
                <w:ilvl w:val="0"/>
                <w:numId w:val="12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hiển thị form</w:t>
            </w:r>
          </w:p>
          <w:p w:rsidR="00897FDC" w:rsidRDefault="00897FDC" w:rsidP="00DD601E">
            <w:pPr>
              <w:pStyle w:val="ListParagraph"/>
              <w:numPr>
                <w:ilvl w:val="0"/>
                <w:numId w:val="12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852386">
              <w:rPr>
                <w:lang w:val="en-US"/>
              </w:rPr>
              <w:t xml:space="preserve"> nhập</w:t>
            </w:r>
            <w:r>
              <w:rPr>
                <w:lang w:val="en-US"/>
              </w:rPr>
              <w:t xml:space="preserve"> thông tin</w:t>
            </w:r>
            <w:r w:rsidR="00852386">
              <w:rPr>
                <w:lang w:val="en-US"/>
              </w:rPr>
              <w:t xml:space="preserve"> vào form</w:t>
            </w:r>
          </w:p>
          <w:p w:rsidR="00852386" w:rsidRDefault="00897FDC" w:rsidP="00DD601E">
            <w:pPr>
              <w:pStyle w:val="ListParagraph"/>
              <w:numPr>
                <w:ilvl w:val="0"/>
                <w:numId w:val="12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852386">
              <w:rPr>
                <w:lang w:val="en-US"/>
              </w:rPr>
              <w:t>nhấn Gửi (Envoyer)</w:t>
            </w:r>
          </w:p>
          <w:p w:rsidR="00852386" w:rsidRDefault="00852386" w:rsidP="00DD601E">
            <w:pPr>
              <w:pStyle w:val="ListParagraph"/>
              <w:numPr>
                <w:ilvl w:val="0"/>
                <w:numId w:val="12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lưu trữ thông tin</w:t>
            </w:r>
          </w:p>
          <w:p w:rsidR="00852386" w:rsidRDefault="00852386" w:rsidP="00DD601E">
            <w:pPr>
              <w:pStyle w:val="ListParagraph"/>
              <w:numPr>
                <w:ilvl w:val="0"/>
                <w:numId w:val="12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gửi mail thông báo cho admin</w:t>
            </w:r>
          </w:p>
          <w:p w:rsidR="00897FDC" w:rsidRDefault="00897FDC" w:rsidP="00897FDC">
            <w:pPr>
              <w:spacing w:line="312" w:lineRule="auto"/>
              <w:rPr>
                <w:lang w:val="en-US"/>
              </w:rPr>
            </w:pPr>
          </w:p>
          <w:p w:rsidR="00F27536" w:rsidRDefault="00F27536" w:rsidP="00F2753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Mở rộng 1</w:t>
            </w:r>
          </w:p>
          <w:p w:rsidR="00F27536" w:rsidRPr="00F27536" w:rsidRDefault="00F27536" w:rsidP="00F27536">
            <w:pPr>
              <w:spacing w:line="312" w:lineRule="auto"/>
              <w:rPr>
                <w:lang w:val="en-US"/>
              </w:rPr>
            </w:pPr>
            <w:r w:rsidRPr="00F27536">
              <w:rPr>
                <w:lang w:val="en-US"/>
              </w:rPr>
              <w:t>4. User nhấn Làm lại (refaire)</w:t>
            </w:r>
          </w:p>
          <w:p w:rsidR="00F27536" w:rsidRDefault="00F27536" w:rsidP="00897FDC">
            <w:pPr>
              <w:spacing w:line="312" w:lineRule="auto"/>
              <w:rPr>
                <w:lang w:val="en-US"/>
              </w:rPr>
            </w:pPr>
            <w:r w:rsidRPr="00F27536">
              <w:rPr>
                <w:lang w:val="en-US"/>
              </w:rPr>
              <w:t>5. Hệ thống xóa toàn bộ các thông tin đã điền</w:t>
            </w:r>
          </w:p>
          <w:p w:rsidR="00F27536" w:rsidRDefault="00F27536" w:rsidP="00897FDC">
            <w:pPr>
              <w:spacing w:line="312" w:lineRule="auto"/>
              <w:rPr>
                <w:lang w:val="en-US"/>
              </w:rPr>
            </w:pPr>
          </w:p>
          <w:p w:rsidR="00897FDC" w:rsidRDefault="00897FDC" w:rsidP="00897FDC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Ngoại lệ 1</w:t>
            </w:r>
          </w:p>
          <w:p w:rsidR="00897FDC" w:rsidRDefault="00897FDC" w:rsidP="00897FDC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4.1. Các thông tin bắt buộc chưa được điền đủ</w:t>
            </w:r>
          </w:p>
          <w:p w:rsidR="00897FDC" w:rsidRDefault="00897FDC" w:rsidP="00897FDC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5. Hệ thống thông báo lỗi tại nơi thiếu thông tin</w:t>
            </w:r>
          </w:p>
          <w:p w:rsidR="00A84860" w:rsidRPr="00F1319A" w:rsidRDefault="00A84860" w:rsidP="00897FDC">
            <w:pPr>
              <w:spacing w:line="312" w:lineRule="auto"/>
              <w:rPr>
                <w:lang w:val="en-US"/>
              </w:rPr>
            </w:pPr>
          </w:p>
          <w:p w:rsidR="00A84860" w:rsidRPr="00F1319A" w:rsidRDefault="00A84860" w:rsidP="00897FDC">
            <w:pPr>
              <w:spacing w:line="312" w:lineRule="auto"/>
              <w:rPr>
                <w:lang w:val="en-US"/>
              </w:rPr>
            </w:pPr>
            <w:r w:rsidRPr="00F1319A">
              <w:rPr>
                <w:lang w:val="en-US"/>
              </w:rPr>
              <w:t xml:space="preserve">Ngoại lệ </w:t>
            </w:r>
            <w:r w:rsidR="00F27536" w:rsidRPr="00F1319A">
              <w:rPr>
                <w:lang w:val="en-US"/>
              </w:rPr>
              <w:t>2</w:t>
            </w:r>
          </w:p>
          <w:p w:rsidR="00A84860" w:rsidRPr="00F1319A" w:rsidRDefault="00A41137" w:rsidP="00897FDC">
            <w:pPr>
              <w:spacing w:line="312" w:lineRule="auto"/>
              <w:rPr>
                <w:lang w:val="en-US"/>
              </w:rPr>
            </w:pPr>
            <w:r w:rsidRPr="00F1319A">
              <w:rPr>
                <w:lang w:val="en-US"/>
              </w:rPr>
              <w:t>4</w:t>
            </w:r>
            <w:r w:rsidR="00A84860" w:rsidRPr="00F1319A">
              <w:rPr>
                <w:lang w:val="en-US"/>
              </w:rPr>
              <w:t xml:space="preserve">.1. Hệ thống không </w:t>
            </w:r>
            <w:r w:rsidRPr="00F1319A">
              <w:rPr>
                <w:lang w:val="en-US"/>
              </w:rPr>
              <w:t>gửi</w:t>
            </w:r>
            <w:r w:rsidR="00A84860" w:rsidRPr="00F1319A">
              <w:rPr>
                <w:lang w:val="en-US"/>
              </w:rPr>
              <w:t xml:space="preserve"> được thông tin (do lỗi mạng, lỗi server)</w:t>
            </w:r>
          </w:p>
          <w:p w:rsidR="00A84860" w:rsidRPr="00897FDC" w:rsidRDefault="00A84860" w:rsidP="00897FDC">
            <w:pPr>
              <w:spacing w:line="312" w:lineRule="auto"/>
              <w:rPr>
                <w:lang w:val="fr-FR"/>
              </w:rPr>
            </w:pPr>
            <w:r w:rsidRPr="00F1319A">
              <w:rPr>
                <w:lang w:val="en-US"/>
              </w:rPr>
              <w:t>6. Hệ thống thông báo lỗ</w:t>
            </w:r>
            <w:r w:rsidR="00707D9C" w:rsidRPr="00F1319A">
              <w:rPr>
                <w:lang w:val="en-US"/>
              </w:rPr>
              <w:t>i « </w:t>
            </w:r>
            <w:r w:rsidR="00707D9C" w:rsidRPr="00F1319A">
              <w:rPr>
                <w:highlight w:val="yellow"/>
                <w:lang w:val="en-US"/>
              </w:rPr>
              <w:t xml:space="preserve">Rất tiếc, có sự cố trong quá trình gửi tin. </w:t>
            </w:r>
            <w:r w:rsidR="00707D9C" w:rsidRPr="00870E74">
              <w:rPr>
                <w:highlight w:val="yellow"/>
                <w:lang w:val="fr-FR"/>
              </w:rPr>
              <w:t>Vui lòng thử lại sau</w:t>
            </w:r>
            <w:r w:rsidR="00707D9C">
              <w:rPr>
                <w:lang w:val="fr-FR"/>
              </w:rPr>
              <w:t>.»</w:t>
            </w:r>
          </w:p>
        </w:tc>
      </w:tr>
    </w:tbl>
    <w:p w:rsidR="00F2791A" w:rsidRDefault="00F2791A" w:rsidP="00F2791A">
      <w:pPr>
        <w:pStyle w:val="ListParagraph"/>
        <w:tabs>
          <w:tab w:val="left" w:pos="3218"/>
        </w:tabs>
        <w:spacing w:line="312" w:lineRule="auto"/>
        <w:ind w:left="1440"/>
        <w:rPr>
          <w:lang w:val="fr-FR"/>
        </w:rPr>
      </w:pPr>
    </w:p>
    <w:p w:rsidR="00F1319A" w:rsidRPr="00602739" w:rsidRDefault="00F1319A" w:rsidP="00602739">
      <w:pPr>
        <w:tabs>
          <w:tab w:val="left" w:pos="3218"/>
        </w:tabs>
        <w:spacing w:line="312" w:lineRule="auto"/>
        <w:rPr>
          <w:lang w:val="fr-FR"/>
        </w:rPr>
      </w:pPr>
      <w:r w:rsidRPr="00602739">
        <w:rPr>
          <w:lang w:val="fr-FR"/>
        </w:rPr>
        <w:t>UC-1.2.</w:t>
      </w:r>
      <w:r w:rsidR="00602739">
        <w:rPr>
          <w:lang w:val="fr-FR"/>
        </w:rPr>
        <w:t>3.2</w:t>
      </w:r>
      <w:r w:rsidRPr="00602739">
        <w:rPr>
          <w:lang w:val="fr-FR"/>
        </w:rPr>
        <w:t> : Bình luận</w:t>
      </w:r>
      <w:r w:rsidR="000F0C63" w:rsidRPr="00602739">
        <w:rPr>
          <w:lang w:val="fr-FR"/>
        </w:rPr>
        <w:t xml:space="preserve"> tour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0F0C63" w:rsidRPr="00A70957" w:rsidTr="009D19F6">
        <w:tc>
          <w:tcPr>
            <w:tcW w:w="2235" w:type="dxa"/>
          </w:tcPr>
          <w:p w:rsidR="000F0C63" w:rsidRPr="00602739" w:rsidRDefault="000F0C63" w:rsidP="009D19F6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Tiêu đề</w:t>
            </w:r>
          </w:p>
        </w:tc>
        <w:tc>
          <w:tcPr>
            <w:tcW w:w="7619" w:type="dxa"/>
          </w:tcPr>
          <w:p w:rsidR="000F0C63" w:rsidRPr="00A70957" w:rsidRDefault="000F0C63" w:rsidP="009D19F6">
            <w:pPr>
              <w:spacing w:line="312" w:lineRule="auto"/>
              <w:rPr>
                <w:lang w:val="fr-FR"/>
              </w:rPr>
            </w:pPr>
            <w:r>
              <w:rPr>
                <w:lang w:val="fr-FR"/>
              </w:rPr>
              <w:t>Bình luận</w:t>
            </w:r>
          </w:p>
        </w:tc>
      </w:tr>
      <w:tr w:rsidR="000F0C63" w:rsidTr="009D19F6">
        <w:tc>
          <w:tcPr>
            <w:tcW w:w="2235" w:type="dxa"/>
          </w:tcPr>
          <w:p w:rsidR="000F0C63" w:rsidRPr="00602739" w:rsidRDefault="000F0C63" w:rsidP="009D19F6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Tác nhân</w:t>
            </w:r>
          </w:p>
        </w:tc>
        <w:tc>
          <w:tcPr>
            <w:tcW w:w="7619" w:type="dxa"/>
          </w:tcPr>
          <w:p w:rsidR="000F0C63" w:rsidRPr="00602739" w:rsidRDefault="000F0C63" w:rsidP="009D19F6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User</w:t>
            </w:r>
          </w:p>
        </w:tc>
      </w:tr>
      <w:tr w:rsidR="000F0C63" w:rsidRPr="00DD601E" w:rsidTr="009D19F6">
        <w:tc>
          <w:tcPr>
            <w:tcW w:w="2235" w:type="dxa"/>
          </w:tcPr>
          <w:p w:rsidR="000F0C63" w:rsidRPr="00602739" w:rsidRDefault="000F0C63" w:rsidP="009D19F6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Mục tiêu</w:t>
            </w:r>
          </w:p>
        </w:tc>
        <w:tc>
          <w:tcPr>
            <w:tcW w:w="7619" w:type="dxa"/>
          </w:tcPr>
          <w:p w:rsidR="000F0C63" w:rsidRPr="00602739" w:rsidRDefault="000F0C63" w:rsidP="000F0C63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Cung cấp form để user hoặc khách hàng đã từng tham gia tour bình luận.</w:t>
            </w:r>
          </w:p>
        </w:tc>
      </w:tr>
      <w:tr w:rsidR="000F0C63" w:rsidTr="009D19F6">
        <w:tc>
          <w:tcPr>
            <w:tcW w:w="2235" w:type="dxa"/>
          </w:tcPr>
          <w:p w:rsidR="000F0C63" w:rsidRPr="00602739" w:rsidRDefault="000F0C63" w:rsidP="009D19F6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lastRenderedPageBreak/>
              <w:t>Yêu cầu</w:t>
            </w:r>
          </w:p>
        </w:tc>
        <w:tc>
          <w:tcPr>
            <w:tcW w:w="7619" w:type="dxa"/>
          </w:tcPr>
          <w:p w:rsidR="000F0C63" w:rsidRPr="004D6EA4" w:rsidRDefault="004D6EA4" w:rsidP="009D19F6">
            <w:pPr>
              <w:spacing w:line="312" w:lineRule="auto"/>
              <w:rPr>
                <w:lang w:val="fr-FR"/>
              </w:rPr>
            </w:pPr>
            <w:r w:rsidRPr="004D6EA4">
              <w:rPr>
                <w:lang w:val="fr-FR"/>
              </w:rPr>
              <w:t>Tối đa 6 lời bình được hiển thị, vượt quá sẽ phân trang sau.</w:t>
            </w:r>
          </w:p>
        </w:tc>
      </w:tr>
      <w:tr w:rsidR="000F0C63" w:rsidRPr="00897FDC" w:rsidTr="009D19F6">
        <w:tc>
          <w:tcPr>
            <w:tcW w:w="2235" w:type="dxa"/>
          </w:tcPr>
          <w:p w:rsidR="000F0C63" w:rsidRDefault="000F0C63" w:rsidP="009D19F6">
            <w:pPr>
              <w:spacing w:line="312" w:lineRule="auto"/>
              <w:rPr>
                <w:lang w:val="en-US"/>
              </w:rPr>
            </w:pPr>
            <w:r w:rsidRPr="00602739">
              <w:rPr>
                <w:lang w:val="fr-FR"/>
              </w:rPr>
              <w:t>K</w:t>
            </w:r>
            <w:r>
              <w:rPr>
                <w:lang w:val="en-US"/>
              </w:rPr>
              <w:t>ịch bản</w:t>
            </w:r>
          </w:p>
        </w:tc>
        <w:tc>
          <w:tcPr>
            <w:tcW w:w="7619" w:type="dxa"/>
          </w:tcPr>
          <w:p w:rsidR="000F0C63" w:rsidRPr="00DD601E" w:rsidRDefault="000F0C63" w:rsidP="000F0C63">
            <w:pPr>
              <w:pStyle w:val="ListParagraph"/>
              <w:numPr>
                <w:ilvl w:val="0"/>
                <w:numId w:val="17"/>
              </w:numPr>
              <w:spacing w:line="312" w:lineRule="auto"/>
              <w:rPr>
                <w:lang w:val="fr-FR"/>
              </w:rPr>
            </w:pPr>
            <w:r w:rsidRPr="00DD601E">
              <w:rPr>
                <w:lang w:val="fr-FR"/>
              </w:rPr>
              <w:t xml:space="preserve">Trên trang thông tin tour, user click vào tab </w:t>
            </w:r>
            <w:r>
              <w:rPr>
                <w:i/>
                <w:lang w:val="fr-FR"/>
              </w:rPr>
              <w:t>Bình luận (</w:t>
            </w:r>
            <w:r w:rsidRPr="000F0C63">
              <w:rPr>
                <w:rStyle w:val="hps"/>
                <w:i/>
                <w:lang w:val="fr-FR"/>
              </w:rPr>
              <w:t>Commentaire</w:t>
            </w:r>
            <w:r>
              <w:rPr>
                <w:rStyle w:val="hps"/>
                <w:lang w:val="fr-FR"/>
              </w:rPr>
              <w:t>)</w:t>
            </w:r>
          </w:p>
          <w:p w:rsidR="000F0C63" w:rsidRPr="000F0C63" w:rsidRDefault="000F0C63" w:rsidP="000F0C63">
            <w:pPr>
              <w:pStyle w:val="ListParagraph"/>
              <w:numPr>
                <w:ilvl w:val="0"/>
                <w:numId w:val="17"/>
              </w:numPr>
              <w:spacing w:line="312" w:lineRule="auto"/>
              <w:rPr>
                <w:lang w:val="fr-FR"/>
              </w:rPr>
            </w:pPr>
            <w:r w:rsidRPr="000F0C63">
              <w:rPr>
                <w:lang w:val="fr-FR"/>
              </w:rPr>
              <w:t>Hệ thống hiển thị form bình luận gồm các trường thông tin: Họ tên</w:t>
            </w:r>
            <w:r>
              <w:rPr>
                <w:lang w:val="fr-FR"/>
              </w:rPr>
              <w:t xml:space="preserve"> </w:t>
            </w:r>
            <w:r w:rsidRPr="000F0C63">
              <w:rPr>
                <w:color w:val="FF0000"/>
                <w:lang w:val="fr-FR"/>
              </w:rPr>
              <w:t>*</w:t>
            </w:r>
            <w:r w:rsidRPr="000F0C63">
              <w:rPr>
                <w:lang w:val="fr-FR"/>
              </w:rPr>
              <w:t>, Email, Nội dung</w:t>
            </w:r>
            <w:r>
              <w:rPr>
                <w:lang w:val="fr-FR"/>
              </w:rPr>
              <w:t xml:space="preserve"> </w:t>
            </w:r>
            <w:r w:rsidRPr="000F0C63">
              <w:rPr>
                <w:color w:val="FF0000"/>
                <w:lang w:val="fr-FR"/>
              </w:rPr>
              <w:t>*</w:t>
            </w:r>
            <w:r w:rsidRPr="000F0C63">
              <w:rPr>
                <w:lang w:val="fr-FR"/>
              </w:rPr>
              <w:t>)</w:t>
            </w:r>
          </w:p>
          <w:p w:rsidR="000F0C63" w:rsidRDefault="000F0C63" w:rsidP="000F0C63">
            <w:pPr>
              <w:pStyle w:val="ListParagraph"/>
              <w:numPr>
                <w:ilvl w:val="0"/>
                <w:numId w:val="17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 nhập thông tin vào form</w:t>
            </w:r>
          </w:p>
          <w:p w:rsidR="000F0C63" w:rsidRDefault="000F0C63" w:rsidP="000F0C63">
            <w:pPr>
              <w:pStyle w:val="ListParagraph"/>
              <w:numPr>
                <w:ilvl w:val="0"/>
                <w:numId w:val="17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 nhấn Gửi (Envoyer)</w:t>
            </w:r>
          </w:p>
          <w:p w:rsidR="000F0C63" w:rsidRDefault="000F0C63" w:rsidP="000F0C63">
            <w:pPr>
              <w:pStyle w:val="ListParagraph"/>
              <w:numPr>
                <w:ilvl w:val="0"/>
                <w:numId w:val="17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lưu trữ thông tin</w:t>
            </w:r>
          </w:p>
          <w:p w:rsidR="000F0C63" w:rsidRDefault="000F0C63" w:rsidP="000F0C63">
            <w:pPr>
              <w:pStyle w:val="ListParagraph"/>
              <w:numPr>
                <w:ilvl w:val="0"/>
                <w:numId w:val="17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Hệ thống hiển thị bình luận ở phía dưới: Họ tên, Nội dung, Thời gian. Các lời bình được sắp xếp ngược theo thời gian, lời bình cuối cùng được đưa lên đầu. </w:t>
            </w:r>
          </w:p>
          <w:p w:rsidR="000F0C63" w:rsidRDefault="000F0C63" w:rsidP="009D19F6">
            <w:pPr>
              <w:spacing w:line="312" w:lineRule="auto"/>
              <w:rPr>
                <w:lang w:val="en-US"/>
              </w:rPr>
            </w:pPr>
          </w:p>
          <w:p w:rsidR="000F0C63" w:rsidRDefault="000F0C63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Ngoại lệ 1</w:t>
            </w:r>
          </w:p>
          <w:p w:rsidR="000F0C63" w:rsidRDefault="000F0C63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4.1. Các thông tin bắt buộc</w:t>
            </w:r>
            <w:r w:rsidR="00FD1729">
              <w:rPr>
                <w:lang w:val="en-US"/>
              </w:rPr>
              <w:t xml:space="preserve"> (</w:t>
            </w:r>
            <w:r w:rsidR="00FD1729" w:rsidRPr="00FD1729">
              <w:rPr>
                <w:color w:val="FF0000"/>
                <w:lang w:val="en-US"/>
              </w:rPr>
              <w:t>*</w:t>
            </w:r>
            <w:r w:rsidR="00FD1729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="00FD1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chưa được điền đủ</w:t>
            </w:r>
          </w:p>
          <w:p w:rsidR="000F0C63" w:rsidRDefault="000F0C63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5. Hệ thống thông báo lỗi tại nơi thiếu thông tin</w:t>
            </w:r>
          </w:p>
          <w:p w:rsidR="00FD1729" w:rsidRPr="00FD1729" w:rsidRDefault="00FD1729" w:rsidP="009D19F6">
            <w:pPr>
              <w:spacing w:line="312" w:lineRule="auto"/>
              <w:rPr>
                <w:highlight w:val="yellow"/>
                <w:lang w:val="en-US"/>
              </w:rPr>
            </w:pPr>
            <w:r w:rsidRPr="00FD1729">
              <w:rPr>
                <w:highlight w:val="yellow"/>
                <w:lang w:val="en-US"/>
              </w:rPr>
              <w:t>“Vui lòng nhập họ tên”</w:t>
            </w:r>
          </w:p>
          <w:p w:rsidR="00FD1729" w:rsidRDefault="00FD1729" w:rsidP="009D19F6">
            <w:pPr>
              <w:spacing w:line="312" w:lineRule="auto"/>
              <w:rPr>
                <w:lang w:val="en-US"/>
              </w:rPr>
            </w:pPr>
            <w:r w:rsidRPr="00FD1729">
              <w:rPr>
                <w:highlight w:val="yellow"/>
                <w:lang w:val="en-US"/>
              </w:rPr>
              <w:t>“Vui lòng nhập nội dung”</w:t>
            </w:r>
          </w:p>
          <w:p w:rsidR="000F0C63" w:rsidRPr="00F1319A" w:rsidRDefault="000F0C63" w:rsidP="009D19F6">
            <w:pPr>
              <w:spacing w:line="312" w:lineRule="auto"/>
              <w:rPr>
                <w:lang w:val="en-US"/>
              </w:rPr>
            </w:pPr>
          </w:p>
          <w:p w:rsidR="000F0C63" w:rsidRPr="00F1319A" w:rsidRDefault="000F0C63" w:rsidP="009D19F6">
            <w:pPr>
              <w:spacing w:line="312" w:lineRule="auto"/>
              <w:rPr>
                <w:lang w:val="en-US"/>
              </w:rPr>
            </w:pPr>
            <w:r w:rsidRPr="00F1319A">
              <w:rPr>
                <w:lang w:val="en-US"/>
              </w:rPr>
              <w:t>Ngoại lệ 2</w:t>
            </w:r>
          </w:p>
          <w:p w:rsidR="000F0C63" w:rsidRPr="00F1319A" w:rsidRDefault="000F0C63" w:rsidP="009D19F6">
            <w:pPr>
              <w:spacing w:line="312" w:lineRule="auto"/>
              <w:rPr>
                <w:lang w:val="en-US"/>
              </w:rPr>
            </w:pPr>
            <w:r w:rsidRPr="00F1319A">
              <w:rPr>
                <w:lang w:val="en-US"/>
              </w:rPr>
              <w:t>4.1. Hệ thống không gửi được thông tin (do lỗi mạng, lỗi server)</w:t>
            </w:r>
          </w:p>
          <w:p w:rsidR="000F0C63" w:rsidRPr="00897FDC" w:rsidRDefault="000F0C63" w:rsidP="009D19F6">
            <w:pPr>
              <w:spacing w:line="312" w:lineRule="auto"/>
              <w:rPr>
                <w:lang w:val="fr-FR"/>
              </w:rPr>
            </w:pPr>
            <w:r w:rsidRPr="00F1319A">
              <w:rPr>
                <w:lang w:val="en-US"/>
              </w:rPr>
              <w:t>6. Hệ thống thông báo lỗi « </w:t>
            </w:r>
            <w:r w:rsidRPr="00F1319A">
              <w:rPr>
                <w:highlight w:val="yellow"/>
                <w:lang w:val="en-US"/>
              </w:rPr>
              <w:t xml:space="preserve">Rất tiếc, có sự cố trong quá trình gửi tin. </w:t>
            </w:r>
            <w:r w:rsidRPr="00870E74">
              <w:rPr>
                <w:highlight w:val="yellow"/>
                <w:lang w:val="fr-FR"/>
              </w:rPr>
              <w:t>Vui lòng thử lại sau</w:t>
            </w:r>
            <w:r>
              <w:rPr>
                <w:lang w:val="fr-FR"/>
              </w:rPr>
              <w:t>.»</w:t>
            </w:r>
          </w:p>
        </w:tc>
      </w:tr>
    </w:tbl>
    <w:p w:rsidR="000F0C63" w:rsidRPr="000F0C63" w:rsidRDefault="000F0C63" w:rsidP="000F0C63">
      <w:pPr>
        <w:tabs>
          <w:tab w:val="left" w:pos="3218"/>
        </w:tabs>
        <w:spacing w:line="312" w:lineRule="auto"/>
        <w:rPr>
          <w:lang w:val="fr-FR"/>
        </w:rPr>
      </w:pPr>
    </w:p>
    <w:p w:rsidR="00DD601E" w:rsidRPr="00602739" w:rsidRDefault="00F1319A" w:rsidP="00602739">
      <w:pPr>
        <w:tabs>
          <w:tab w:val="left" w:pos="3218"/>
        </w:tabs>
        <w:spacing w:line="312" w:lineRule="auto"/>
        <w:rPr>
          <w:lang w:val="fr-FR"/>
        </w:rPr>
      </w:pPr>
      <w:r w:rsidRPr="00602739">
        <w:rPr>
          <w:lang w:val="fr-FR"/>
        </w:rPr>
        <w:t>UC-1.2.</w:t>
      </w:r>
      <w:r w:rsidR="00602739">
        <w:rPr>
          <w:lang w:val="fr-FR"/>
        </w:rPr>
        <w:t>3.3</w:t>
      </w:r>
      <w:r w:rsidRPr="00602739">
        <w:rPr>
          <w:lang w:val="fr-FR"/>
        </w:rPr>
        <w:t> : Chia sẻ</w:t>
      </w:r>
      <w:r w:rsidR="00CB7A9F" w:rsidRPr="00602739">
        <w:rPr>
          <w:lang w:val="fr-FR"/>
        </w:rPr>
        <w:t xml:space="preserve"> tour</w:t>
      </w:r>
      <w:r w:rsidR="00870E74" w:rsidRPr="00602739">
        <w:rPr>
          <w:lang w:val="fr-F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C47ABB" w:rsidRPr="00A70957" w:rsidTr="009D19F6">
        <w:tc>
          <w:tcPr>
            <w:tcW w:w="2235" w:type="dxa"/>
          </w:tcPr>
          <w:p w:rsidR="00C47ABB" w:rsidRPr="00602739" w:rsidRDefault="00C47ABB" w:rsidP="009D19F6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Tiêu đề</w:t>
            </w:r>
          </w:p>
        </w:tc>
        <w:tc>
          <w:tcPr>
            <w:tcW w:w="7619" w:type="dxa"/>
          </w:tcPr>
          <w:p w:rsidR="00C47ABB" w:rsidRPr="00A70957" w:rsidRDefault="00C47ABB" w:rsidP="009D19F6">
            <w:pPr>
              <w:spacing w:line="312" w:lineRule="auto"/>
              <w:rPr>
                <w:lang w:val="fr-FR"/>
              </w:rPr>
            </w:pPr>
            <w:r>
              <w:rPr>
                <w:lang w:val="fr-FR"/>
              </w:rPr>
              <w:t>Chia sẻ</w:t>
            </w:r>
          </w:p>
        </w:tc>
      </w:tr>
      <w:tr w:rsidR="00C47ABB" w:rsidTr="009D19F6">
        <w:tc>
          <w:tcPr>
            <w:tcW w:w="2235" w:type="dxa"/>
          </w:tcPr>
          <w:p w:rsidR="00C47ABB" w:rsidRPr="00602739" w:rsidRDefault="00C47ABB" w:rsidP="009D19F6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Tác nhân</w:t>
            </w:r>
          </w:p>
        </w:tc>
        <w:tc>
          <w:tcPr>
            <w:tcW w:w="7619" w:type="dxa"/>
          </w:tcPr>
          <w:p w:rsidR="00C47ABB" w:rsidRPr="00602739" w:rsidRDefault="00C47ABB" w:rsidP="009D19F6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User</w:t>
            </w:r>
          </w:p>
        </w:tc>
      </w:tr>
      <w:tr w:rsidR="00C47ABB" w:rsidRPr="00DD601E" w:rsidTr="009D19F6">
        <w:tc>
          <w:tcPr>
            <w:tcW w:w="2235" w:type="dxa"/>
          </w:tcPr>
          <w:p w:rsidR="00C47ABB" w:rsidRPr="00602739" w:rsidRDefault="00C47ABB" w:rsidP="009D19F6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Mục tiêu</w:t>
            </w:r>
          </w:p>
        </w:tc>
        <w:tc>
          <w:tcPr>
            <w:tcW w:w="7619" w:type="dxa"/>
          </w:tcPr>
          <w:p w:rsidR="00C47ABB" w:rsidRPr="00214516" w:rsidRDefault="00C47ABB" w:rsidP="00C47ABB">
            <w:pPr>
              <w:spacing w:line="312" w:lineRule="auto"/>
              <w:rPr>
                <w:lang w:val="fr-FR"/>
              </w:rPr>
            </w:pPr>
            <w:r w:rsidRPr="00602739">
              <w:rPr>
                <w:lang w:val="fr-FR"/>
              </w:rPr>
              <w:t>Cung cấp các nút chia sẻ thông tin tour vào trang mạng xã hội của người dùng (faceboo</w:t>
            </w:r>
            <w:r w:rsidRPr="00214516">
              <w:rPr>
                <w:lang w:val="fr-FR"/>
              </w:rPr>
              <w:t>k, twitter, G+, pinterest).</w:t>
            </w:r>
          </w:p>
        </w:tc>
      </w:tr>
      <w:tr w:rsidR="00C47ABB" w:rsidTr="009D19F6">
        <w:tc>
          <w:tcPr>
            <w:tcW w:w="2235" w:type="dxa"/>
          </w:tcPr>
          <w:p w:rsidR="00C47ABB" w:rsidRDefault="00C47ABB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C47ABB" w:rsidRDefault="00C47ABB" w:rsidP="009D19F6">
            <w:pPr>
              <w:spacing w:line="312" w:lineRule="auto"/>
              <w:rPr>
                <w:lang w:val="en-US"/>
              </w:rPr>
            </w:pPr>
          </w:p>
        </w:tc>
      </w:tr>
      <w:tr w:rsidR="00C47ABB" w:rsidRPr="00897FDC" w:rsidTr="009D19F6">
        <w:tc>
          <w:tcPr>
            <w:tcW w:w="2235" w:type="dxa"/>
          </w:tcPr>
          <w:p w:rsidR="00C47ABB" w:rsidRDefault="00C47ABB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C47ABB" w:rsidRPr="00C402C9" w:rsidRDefault="00C47ABB" w:rsidP="00C47ABB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lang w:val="en-US"/>
              </w:rPr>
            </w:pPr>
            <w:r w:rsidRPr="00C402C9">
              <w:rPr>
                <w:lang w:val="en-US"/>
              </w:rPr>
              <w:t xml:space="preserve">Trên trang thông tin tour, user click vào </w:t>
            </w:r>
            <w:r w:rsidR="00C402C9" w:rsidRPr="00C402C9">
              <w:rPr>
                <w:lang w:val="en-US"/>
              </w:rPr>
              <w:t>biểu tượng chia sẻ</w:t>
            </w:r>
          </w:p>
          <w:p w:rsidR="00C47ABB" w:rsidRPr="00C402C9" w:rsidRDefault="00C47ABB" w:rsidP="00C47ABB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lang w:val="en-US"/>
              </w:rPr>
            </w:pPr>
            <w:r w:rsidRPr="00C402C9">
              <w:rPr>
                <w:lang w:val="en-US"/>
              </w:rPr>
              <w:t xml:space="preserve">Hệ thống </w:t>
            </w:r>
            <w:r w:rsidR="00C402C9" w:rsidRPr="00C402C9">
              <w:rPr>
                <w:lang w:val="en-US"/>
              </w:rPr>
              <w:t xml:space="preserve">tương tác của mạng xã hội </w:t>
            </w:r>
            <w:r w:rsidR="00C402C9">
              <w:rPr>
                <w:lang w:val="en-US"/>
              </w:rPr>
              <w:t xml:space="preserve"> tương ứng hiển thị</w:t>
            </w:r>
          </w:p>
          <w:p w:rsidR="00C47ABB" w:rsidRPr="00C402C9" w:rsidRDefault="00C47ABB" w:rsidP="009D19F6">
            <w:pPr>
              <w:pStyle w:val="ListParagraph"/>
              <w:numPr>
                <w:ilvl w:val="0"/>
                <w:numId w:val="18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C402C9">
              <w:rPr>
                <w:lang w:val="en-US"/>
              </w:rPr>
              <w:t>làm theo chỉ dẫn của trang mạng XH để chia sẻ nội dung tour</w:t>
            </w:r>
          </w:p>
        </w:tc>
      </w:tr>
    </w:tbl>
    <w:p w:rsidR="00C47ABB" w:rsidRPr="00C402C9" w:rsidRDefault="00C47ABB" w:rsidP="00C47ABB">
      <w:pPr>
        <w:tabs>
          <w:tab w:val="left" w:pos="3218"/>
        </w:tabs>
        <w:spacing w:line="312" w:lineRule="auto"/>
      </w:pPr>
    </w:p>
    <w:p w:rsidR="00F8150E" w:rsidRDefault="00F8150E" w:rsidP="00063E7C">
      <w:pPr>
        <w:pStyle w:val="Heading3"/>
      </w:pPr>
      <w:bookmarkStart w:id="20" w:name="_Toc398670096"/>
      <w:bookmarkStart w:id="21" w:name="_Toc398758003"/>
      <w:r>
        <w:t>Thông tin khách sạn</w:t>
      </w:r>
      <w:bookmarkEnd w:id="20"/>
      <w:bookmarkEnd w:id="21"/>
    </w:p>
    <w:p w:rsidR="00426CE0" w:rsidRPr="00426CE0" w:rsidRDefault="00426CE0" w:rsidP="00426C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UC-1.3.1: Danh sách khách sạn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426CE0" w:rsidRPr="00A70957" w:rsidTr="009D19F6">
        <w:tc>
          <w:tcPr>
            <w:tcW w:w="2235" w:type="dxa"/>
          </w:tcPr>
          <w:p w:rsidR="00426CE0" w:rsidRDefault="00426CE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7619" w:type="dxa"/>
          </w:tcPr>
          <w:p w:rsidR="00426CE0" w:rsidRPr="00A70957" w:rsidRDefault="00426CE0" w:rsidP="00426CE0">
            <w:pPr>
              <w:tabs>
                <w:tab w:val="center" w:pos="3701"/>
              </w:tabs>
              <w:spacing w:line="312" w:lineRule="auto"/>
              <w:rPr>
                <w:lang w:val="fr-FR"/>
              </w:rPr>
            </w:pPr>
            <w:r w:rsidRPr="001117E8">
              <w:rPr>
                <w:highlight w:val="yellow"/>
                <w:lang w:val="fr-FR"/>
              </w:rPr>
              <w:t xml:space="preserve">Danh sách </w:t>
            </w:r>
            <w:r w:rsidRPr="00426CE0">
              <w:rPr>
                <w:highlight w:val="yellow"/>
                <w:lang w:val="fr-FR"/>
              </w:rPr>
              <w:t>khách sạn</w:t>
            </w:r>
            <w:r>
              <w:rPr>
                <w:lang w:val="fr-FR"/>
              </w:rPr>
              <w:tab/>
            </w:r>
          </w:p>
        </w:tc>
      </w:tr>
      <w:tr w:rsidR="00426CE0" w:rsidTr="009D19F6">
        <w:tc>
          <w:tcPr>
            <w:tcW w:w="2235" w:type="dxa"/>
          </w:tcPr>
          <w:p w:rsidR="00426CE0" w:rsidRDefault="00426CE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619" w:type="dxa"/>
          </w:tcPr>
          <w:p w:rsidR="00426CE0" w:rsidRDefault="00426CE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426CE0" w:rsidTr="009D19F6">
        <w:tc>
          <w:tcPr>
            <w:tcW w:w="2235" w:type="dxa"/>
          </w:tcPr>
          <w:p w:rsidR="00426CE0" w:rsidRDefault="00426CE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Mục tiêu</w:t>
            </w:r>
          </w:p>
        </w:tc>
        <w:tc>
          <w:tcPr>
            <w:tcW w:w="7619" w:type="dxa"/>
          </w:tcPr>
          <w:p w:rsidR="00426CE0" w:rsidRDefault="00426CE0" w:rsidP="0022441F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Cung cấp danh sách các </w:t>
            </w:r>
            <w:r w:rsidR="0022441F">
              <w:rPr>
                <w:lang w:val="en-US"/>
              </w:rPr>
              <w:t>khách sạn</w:t>
            </w:r>
            <w:r>
              <w:rPr>
                <w:lang w:val="en-US"/>
              </w:rPr>
              <w:t xml:space="preserve"> theo phân loại về</w:t>
            </w:r>
            <w:r w:rsidR="0022441F">
              <w:rPr>
                <w:lang w:val="en-US"/>
              </w:rPr>
              <w:t xml:space="preserve"> tỉnh thành</w:t>
            </w:r>
          </w:p>
        </w:tc>
      </w:tr>
      <w:tr w:rsidR="00426CE0" w:rsidTr="009D19F6">
        <w:tc>
          <w:tcPr>
            <w:tcW w:w="2235" w:type="dxa"/>
          </w:tcPr>
          <w:p w:rsidR="00426CE0" w:rsidRDefault="00426CE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426CE0" w:rsidRPr="00DB4392" w:rsidRDefault="00426CE0" w:rsidP="009D19F6">
            <w:pPr>
              <w:pStyle w:val="ListParagraph"/>
              <w:numPr>
                <w:ilvl w:val="0"/>
                <w:numId w:val="14"/>
              </w:numPr>
              <w:spacing w:line="312" w:lineRule="auto"/>
              <w:rPr>
                <w:lang w:val="en-US"/>
              </w:rPr>
            </w:pPr>
            <w:r w:rsidRPr="00DB4392">
              <w:rPr>
                <w:lang w:val="en-US"/>
              </w:rPr>
              <w:t xml:space="preserve">Tất cả các tour phải được phân loại theo </w:t>
            </w:r>
            <w:r w:rsidR="00C40981">
              <w:rPr>
                <w:lang w:val="en-US"/>
              </w:rPr>
              <w:t>tỉnh thành</w:t>
            </w:r>
            <w:r w:rsidRPr="00DB4392">
              <w:rPr>
                <w:lang w:val="en-US"/>
              </w:rPr>
              <w:t>.</w:t>
            </w:r>
          </w:p>
          <w:p w:rsidR="00426CE0" w:rsidRPr="00DB4392" w:rsidRDefault="00426CE0" w:rsidP="00C40981">
            <w:pPr>
              <w:pStyle w:val="ListParagraph"/>
              <w:numPr>
                <w:ilvl w:val="0"/>
                <w:numId w:val="14"/>
              </w:numPr>
              <w:spacing w:line="312" w:lineRule="auto"/>
              <w:rPr>
                <w:lang w:val="en-US"/>
              </w:rPr>
            </w:pPr>
            <w:r w:rsidRPr="00DB4392">
              <w:rPr>
                <w:lang w:val="en-US"/>
              </w:rPr>
              <w:lastRenderedPageBreak/>
              <w:t xml:space="preserve">Mỗi trang hiển thị tối đa 10 </w:t>
            </w:r>
            <w:r w:rsidR="00C40981">
              <w:rPr>
                <w:lang w:val="en-US"/>
              </w:rPr>
              <w:t>khách sạn</w:t>
            </w:r>
            <w:r w:rsidRPr="00DB4392">
              <w:rPr>
                <w:lang w:val="en-US"/>
              </w:rPr>
              <w:t>.</w:t>
            </w:r>
          </w:p>
        </w:tc>
      </w:tr>
      <w:tr w:rsidR="00426CE0" w:rsidTr="009D19F6">
        <w:tc>
          <w:tcPr>
            <w:tcW w:w="2235" w:type="dxa"/>
          </w:tcPr>
          <w:p w:rsidR="00426CE0" w:rsidRDefault="00426CE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Path</w:t>
            </w:r>
          </w:p>
        </w:tc>
        <w:tc>
          <w:tcPr>
            <w:tcW w:w="7619" w:type="dxa"/>
          </w:tcPr>
          <w:p w:rsidR="00426CE0" w:rsidRDefault="00426CE0" w:rsidP="009D19F6">
            <w:pPr>
              <w:tabs>
                <w:tab w:val="left" w:pos="4696"/>
              </w:tabs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40981">
              <w:rPr>
                <w:lang w:val="en-US"/>
              </w:rPr>
              <w:t>hotel/</w:t>
            </w:r>
          </w:p>
          <w:p w:rsidR="00426CE0" w:rsidRDefault="00426CE0" w:rsidP="005145C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40981">
              <w:rPr>
                <w:lang w:val="en-US"/>
              </w:rPr>
              <w:t>hotel</w:t>
            </w:r>
            <w:r>
              <w:rPr>
                <w:lang w:val="en-US"/>
              </w:rPr>
              <w:t>/[</w:t>
            </w:r>
            <w:r w:rsidR="005145C8">
              <w:rPr>
                <w:lang w:val="en-US"/>
              </w:rPr>
              <w:t>town</w:t>
            </w:r>
            <w:r w:rsidR="00C40981">
              <w:rPr>
                <w:lang w:val="en-US"/>
              </w:rPr>
              <w:t>-name</w:t>
            </w:r>
            <w:r>
              <w:rPr>
                <w:lang w:val="en-US"/>
              </w:rPr>
              <w:t>]</w:t>
            </w:r>
          </w:p>
        </w:tc>
      </w:tr>
      <w:tr w:rsidR="00426CE0" w:rsidTr="009D19F6">
        <w:tc>
          <w:tcPr>
            <w:tcW w:w="2235" w:type="dxa"/>
          </w:tcPr>
          <w:p w:rsidR="00426CE0" w:rsidRDefault="00426CE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426CE0" w:rsidRDefault="00426CE0" w:rsidP="00B20B0C">
            <w:pPr>
              <w:pStyle w:val="ListParagraph"/>
              <w:numPr>
                <w:ilvl w:val="0"/>
                <w:numId w:val="20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Trên thanh menu, user trỏ chuột vào</w:t>
            </w:r>
            <w:r w:rsidR="00944BF9">
              <w:rPr>
                <w:lang w:val="en-US"/>
              </w:rPr>
              <w:t xml:space="preserve"> item</w:t>
            </w:r>
            <w:r>
              <w:rPr>
                <w:lang w:val="en-US"/>
              </w:rPr>
              <w:t xml:space="preserve"> </w:t>
            </w:r>
            <w:r w:rsidR="00944BF9">
              <w:rPr>
                <w:lang w:val="en-US"/>
              </w:rPr>
              <w:t>Hotel</w:t>
            </w:r>
          </w:p>
          <w:p w:rsidR="00426CE0" w:rsidRDefault="00426CE0" w:rsidP="00B20B0C">
            <w:pPr>
              <w:pStyle w:val="ListParagraph"/>
              <w:numPr>
                <w:ilvl w:val="0"/>
                <w:numId w:val="20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hiển thị subitem(item con)</w:t>
            </w:r>
            <w:r w:rsidR="00944BF9">
              <w:rPr>
                <w:lang w:val="en-US"/>
              </w:rPr>
              <w:t xml:space="preserve"> là tên các tỉnh thành</w:t>
            </w:r>
          </w:p>
          <w:p w:rsidR="00426CE0" w:rsidRDefault="00426CE0" w:rsidP="00B20B0C">
            <w:pPr>
              <w:pStyle w:val="ListParagraph"/>
              <w:numPr>
                <w:ilvl w:val="0"/>
                <w:numId w:val="20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 click vào subitem (</w:t>
            </w:r>
            <w:r w:rsidR="006B52B2">
              <w:rPr>
                <w:lang w:val="en-US"/>
              </w:rPr>
              <w:t>Hà Nội, Đà Nẵng…</w:t>
            </w:r>
            <w:r>
              <w:rPr>
                <w:lang w:val="en-US"/>
              </w:rPr>
              <w:t xml:space="preserve">) </w:t>
            </w:r>
          </w:p>
          <w:p w:rsidR="00426CE0" w:rsidRDefault="00426CE0" w:rsidP="00B20B0C">
            <w:pPr>
              <w:pStyle w:val="ListParagraph"/>
              <w:numPr>
                <w:ilvl w:val="0"/>
                <w:numId w:val="20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Hệ thống hiển thị danh sách </w:t>
            </w:r>
            <w:r w:rsidR="006B52B2">
              <w:rPr>
                <w:lang w:val="en-US"/>
              </w:rPr>
              <w:t>khách sạn</w:t>
            </w:r>
            <w:r>
              <w:rPr>
                <w:lang w:val="en-US"/>
              </w:rPr>
              <w:t xml:space="preserve"> theo subitem đã chọn. Mỗi </w:t>
            </w:r>
            <w:r w:rsidR="006B52B2">
              <w:rPr>
                <w:lang w:val="en-US"/>
              </w:rPr>
              <w:t>khách sạn</w:t>
            </w:r>
            <w:r>
              <w:rPr>
                <w:lang w:val="en-US"/>
              </w:rPr>
              <w:t xml:space="preserve"> trong danh sách hiển thị: 1 hình ảnh đại diện, tiêu đề, </w:t>
            </w:r>
            <w:r w:rsidR="006B52B2">
              <w:rPr>
                <w:lang w:val="en-US"/>
              </w:rPr>
              <w:t xml:space="preserve">số sao, </w:t>
            </w:r>
            <w:r>
              <w:rPr>
                <w:lang w:val="en-US"/>
              </w:rPr>
              <w:t xml:space="preserve">thông tin mô tả (description), </w:t>
            </w:r>
            <w:r w:rsidR="006B52B2">
              <w:rPr>
                <w:lang w:val="en-US"/>
              </w:rPr>
              <w:t>giá (nếu có)</w:t>
            </w:r>
          </w:p>
          <w:p w:rsidR="00426CE0" w:rsidRDefault="00426CE0" w:rsidP="00B20B0C">
            <w:pPr>
              <w:pStyle w:val="ListParagraph"/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Danh sách được sắp xếp </w:t>
            </w:r>
            <w:r w:rsidR="005C366B">
              <w:rPr>
                <w:lang w:val="en-US"/>
              </w:rPr>
              <w:t>theo số sao, nhiều sao ở trên</w:t>
            </w:r>
            <w:r>
              <w:rPr>
                <w:lang w:val="en-US"/>
              </w:rPr>
              <w:t>.</w:t>
            </w:r>
          </w:p>
          <w:p w:rsidR="00660420" w:rsidRDefault="00660420" w:rsidP="00B20B0C">
            <w:pPr>
              <w:pStyle w:val="ListParagraph"/>
              <w:spacing w:line="312" w:lineRule="auto"/>
              <w:rPr>
                <w:lang w:val="en-US"/>
              </w:rPr>
            </w:pPr>
          </w:p>
          <w:p w:rsidR="00660420" w:rsidRDefault="00660420" w:rsidP="00660420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Ngoại lệ 1:</w:t>
            </w:r>
          </w:p>
          <w:p w:rsidR="00660420" w:rsidRDefault="00660420" w:rsidP="00660420">
            <w:pPr>
              <w:pStyle w:val="ListParagraph"/>
              <w:numPr>
                <w:ilvl w:val="1"/>
                <w:numId w:val="11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Không có khách sạn nào trong hệ thống</w:t>
            </w:r>
          </w:p>
          <w:p w:rsidR="00660420" w:rsidRPr="00660420" w:rsidRDefault="00660420" w:rsidP="00660420">
            <w:pPr>
              <w:pStyle w:val="ListParagraph"/>
              <w:numPr>
                <w:ilvl w:val="0"/>
                <w:numId w:val="11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hiển thị thông báo: “</w:t>
            </w:r>
            <w:r w:rsidRPr="00660420">
              <w:rPr>
                <w:highlight w:val="yellow"/>
                <w:lang w:val="en-US"/>
              </w:rPr>
              <w:t>Hiện chưa có thông tin về khách sạn nào. Vui lòng trở lại sau</w:t>
            </w:r>
            <w:r>
              <w:rPr>
                <w:lang w:val="en-US"/>
              </w:rPr>
              <w:t>”</w:t>
            </w:r>
          </w:p>
        </w:tc>
      </w:tr>
    </w:tbl>
    <w:p w:rsidR="00426CE0" w:rsidRDefault="00426CE0" w:rsidP="00426CE0">
      <w:pPr>
        <w:spacing w:line="312" w:lineRule="auto"/>
        <w:rPr>
          <w:lang w:val="en-US"/>
        </w:rPr>
      </w:pPr>
    </w:p>
    <w:p w:rsidR="007B49B5" w:rsidRPr="007B49B5" w:rsidRDefault="007B49B5" w:rsidP="007B49B5">
      <w:pPr>
        <w:pStyle w:val="ListParagraph"/>
        <w:numPr>
          <w:ilvl w:val="0"/>
          <w:numId w:val="19"/>
        </w:numPr>
        <w:spacing w:line="312" w:lineRule="auto"/>
        <w:rPr>
          <w:lang w:val="en-US"/>
        </w:rPr>
      </w:pPr>
      <w:r>
        <w:rPr>
          <w:lang w:val="en-US"/>
        </w:rPr>
        <w:t>UC-1.3.2: Thông tin khách sạn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2203A0" w:rsidRPr="00A70957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7619" w:type="dxa"/>
          </w:tcPr>
          <w:p w:rsidR="002203A0" w:rsidRPr="00A70957" w:rsidRDefault="002203A0" w:rsidP="002203A0">
            <w:pPr>
              <w:spacing w:line="312" w:lineRule="auto"/>
              <w:rPr>
                <w:lang w:val="fr-FR"/>
              </w:rPr>
            </w:pPr>
            <w:r w:rsidRPr="00E77A41">
              <w:rPr>
                <w:highlight w:val="yellow"/>
                <w:lang w:val="fr-FR"/>
              </w:rPr>
              <w:t xml:space="preserve">Thông tin </w:t>
            </w:r>
            <w:r w:rsidRPr="002203A0">
              <w:rPr>
                <w:highlight w:val="yellow"/>
                <w:lang w:val="fr-FR"/>
              </w:rPr>
              <w:t>khách sạn</w:t>
            </w:r>
          </w:p>
        </w:tc>
      </w:tr>
      <w:tr w:rsidR="002203A0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619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203A0" w:rsidRPr="00107BCC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Mục tiêu</w:t>
            </w:r>
          </w:p>
        </w:tc>
        <w:tc>
          <w:tcPr>
            <w:tcW w:w="7619" w:type="dxa"/>
          </w:tcPr>
          <w:p w:rsidR="002203A0" w:rsidRPr="00F9715A" w:rsidRDefault="002203A0" w:rsidP="00F9715A">
            <w:pPr>
              <w:spacing w:line="312" w:lineRule="auto"/>
              <w:rPr>
                <w:lang w:val="en-US"/>
              </w:rPr>
            </w:pPr>
            <w:r w:rsidRPr="00F9715A">
              <w:rPr>
                <w:lang w:val="en-US"/>
              </w:rPr>
              <w:t xml:space="preserve">Cung cấp thông tin </w:t>
            </w:r>
            <w:r w:rsidR="00F9715A" w:rsidRPr="00F9715A">
              <w:rPr>
                <w:lang w:val="en-US"/>
              </w:rPr>
              <w:t>khách sạn</w:t>
            </w:r>
          </w:p>
        </w:tc>
      </w:tr>
      <w:tr w:rsidR="002203A0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</w:p>
        </w:tc>
      </w:tr>
      <w:tr w:rsidR="002203A0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619" w:type="dxa"/>
          </w:tcPr>
          <w:p w:rsidR="002203A0" w:rsidRDefault="00F9715A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hotel</w:t>
            </w:r>
            <w:r w:rsidR="002203A0">
              <w:rPr>
                <w:lang w:val="en-US"/>
              </w:rPr>
              <w:t>/[</w:t>
            </w:r>
            <w:r w:rsidR="00CA1E75">
              <w:rPr>
                <w:lang w:val="en-US"/>
              </w:rPr>
              <w:t>town</w:t>
            </w:r>
            <w:r w:rsidR="002203A0">
              <w:rPr>
                <w:lang w:val="en-US"/>
              </w:rPr>
              <w:t>-name]/[</w:t>
            </w:r>
            <w:r>
              <w:rPr>
                <w:lang w:val="en-US"/>
              </w:rPr>
              <w:t>hotel</w:t>
            </w:r>
            <w:r w:rsidR="002203A0">
              <w:rPr>
                <w:lang w:val="en-US"/>
              </w:rPr>
              <w:t>-name]</w:t>
            </w:r>
          </w:p>
        </w:tc>
      </w:tr>
      <w:tr w:rsidR="002203A0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2203A0" w:rsidRDefault="002203A0" w:rsidP="00201011">
            <w:pPr>
              <w:pStyle w:val="ListParagraph"/>
              <w:numPr>
                <w:ilvl w:val="0"/>
                <w:numId w:val="21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Theo danh sách </w:t>
            </w:r>
            <w:r w:rsidR="00201011">
              <w:rPr>
                <w:lang w:val="en-US"/>
              </w:rPr>
              <w:t>khách sạn</w:t>
            </w:r>
            <w:r>
              <w:rPr>
                <w:lang w:val="en-US"/>
              </w:rPr>
              <w:t xml:space="preserve"> đã hiển thị, user click vào một </w:t>
            </w:r>
            <w:r w:rsidR="00201011">
              <w:rPr>
                <w:lang w:val="en-US"/>
              </w:rPr>
              <w:t>ks</w:t>
            </w:r>
            <w:r>
              <w:rPr>
                <w:lang w:val="en-US"/>
              </w:rPr>
              <w:t xml:space="preserve"> bất kỳ</w:t>
            </w:r>
          </w:p>
          <w:p w:rsidR="002203A0" w:rsidRDefault="002203A0" w:rsidP="00201011">
            <w:pPr>
              <w:pStyle w:val="ListParagraph"/>
              <w:numPr>
                <w:ilvl w:val="0"/>
                <w:numId w:val="21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Hệ thống hiển thị thông tin </w:t>
            </w:r>
            <w:r w:rsidR="00201011">
              <w:rPr>
                <w:lang w:val="en-US"/>
              </w:rPr>
              <w:t>ks</w:t>
            </w:r>
            <w:r>
              <w:rPr>
                <w:lang w:val="en-US"/>
              </w:rPr>
              <w:t xml:space="preserve"> trên các tab</w:t>
            </w:r>
            <w:r w:rsidR="00201011">
              <w:rPr>
                <w:lang w:val="en-US"/>
              </w:rPr>
              <w:t>:</w:t>
            </w:r>
            <w:r>
              <w:rPr>
                <w:lang w:val="en-US"/>
              </w:rPr>
              <w:t xml:space="preserve"> Thông tin</w:t>
            </w:r>
            <w:r w:rsidR="0075298E">
              <w:rPr>
                <w:lang w:val="en-US"/>
              </w:rPr>
              <w:t xml:space="preserve"> (Hình ảnh,</w:t>
            </w:r>
            <w:r w:rsidR="00F0743E">
              <w:rPr>
                <w:lang w:val="en-US"/>
              </w:rPr>
              <w:t xml:space="preserve"> khoảng</w:t>
            </w:r>
            <w:r w:rsidR="0075298E">
              <w:rPr>
                <w:lang w:val="en-US"/>
              </w:rPr>
              <w:t xml:space="preserve"> giá</w:t>
            </w:r>
            <w:r w:rsidR="00F0743E">
              <w:rPr>
                <w:lang w:val="en-US"/>
              </w:rPr>
              <w:t xml:space="preserve"> phòng</w:t>
            </w:r>
            <w:r>
              <w:rPr>
                <w:lang w:val="en-US"/>
              </w:rPr>
              <w:t>,</w:t>
            </w:r>
            <w:r w:rsidR="0075298E">
              <w:rPr>
                <w:lang w:val="en-US"/>
              </w:rPr>
              <w:t xml:space="preserve"> mô tả, đặc tính),</w:t>
            </w:r>
            <w:r>
              <w:rPr>
                <w:lang w:val="en-US"/>
              </w:rPr>
              <w:t xml:space="preserve"> Đặt </w:t>
            </w:r>
            <w:r w:rsidR="00201011">
              <w:rPr>
                <w:lang w:val="en-US"/>
              </w:rPr>
              <w:t>phòng.</w:t>
            </w:r>
          </w:p>
          <w:p w:rsidR="0024467D" w:rsidRPr="0024467D" w:rsidRDefault="0024467D" w:rsidP="0024467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(Tham khảo: </w:t>
            </w:r>
            <w:hyperlink r:id="rId10" w:history="1">
              <w:r w:rsidRPr="007D2E20">
                <w:rPr>
                  <w:rStyle w:val="Hyperlink"/>
                  <w:i/>
                  <w:sz w:val="20"/>
                  <w:lang w:val="en-US"/>
                </w:rPr>
                <w:t>http://voyagevietnamast.com/Hotel-Sunshine-Suite-Hanoi.html</w:t>
              </w:r>
            </w:hyperlink>
            <w:r>
              <w:rPr>
                <w:i/>
                <w:sz w:val="2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</w:tr>
    </w:tbl>
    <w:p w:rsidR="002203A0" w:rsidRDefault="002203A0" w:rsidP="002203A0">
      <w:pPr>
        <w:spacing w:line="312" w:lineRule="auto"/>
        <w:rPr>
          <w:lang w:val="en-US"/>
        </w:rPr>
      </w:pPr>
    </w:p>
    <w:p w:rsidR="002203A0" w:rsidRPr="00602739" w:rsidRDefault="002203A0" w:rsidP="002203A0">
      <w:pPr>
        <w:spacing w:line="312" w:lineRule="auto"/>
        <w:rPr>
          <w:lang w:val="en-US"/>
        </w:rPr>
      </w:pPr>
      <w:r w:rsidRPr="00602739">
        <w:rPr>
          <w:lang w:val="en-US"/>
        </w:rPr>
        <w:t>UC-1.2.3.1: Liên hệ đặt tour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2203A0" w:rsidRPr="00A70957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7619" w:type="dxa"/>
          </w:tcPr>
          <w:p w:rsidR="002203A0" w:rsidRPr="00602739" w:rsidRDefault="002203A0" w:rsidP="007A0530">
            <w:pPr>
              <w:spacing w:line="312" w:lineRule="auto"/>
              <w:rPr>
                <w:lang w:val="en-US"/>
              </w:rPr>
            </w:pPr>
            <w:r w:rsidRPr="00602739">
              <w:rPr>
                <w:highlight w:val="yellow"/>
                <w:lang w:val="en-US"/>
              </w:rPr>
              <w:t xml:space="preserve">Đặt </w:t>
            </w:r>
            <w:r w:rsidR="007A0530" w:rsidRPr="0091553E">
              <w:rPr>
                <w:highlight w:val="yellow"/>
                <w:lang w:val="en-US"/>
              </w:rPr>
              <w:t>phòng</w:t>
            </w:r>
          </w:p>
        </w:tc>
      </w:tr>
      <w:tr w:rsidR="002203A0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619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203A0" w:rsidRPr="00DD601E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Mục tiêu</w:t>
            </w:r>
          </w:p>
        </w:tc>
        <w:tc>
          <w:tcPr>
            <w:tcW w:w="7619" w:type="dxa"/>
          </w:tcPr>
          <w:p w:rsidR="002203A0" w:rsidRPr="00DD601E" w:rsidRDefault="002203A0" w:rsidP="007A0530">
            <w:pPr>
              <w:spacing w:line="312" w:lineRule="auto"/>
              <w:rPr>
                <w:lang w:val="en-US"/>
              </w:rPr>
            </w:pPr>
            <w:r w:rsidRPr="00DD601E">
              <w:rPr>
                <w:lang w:val="en-US"/>
              </w:rPr>
              <w:t xml:space="preserve">Cung cấp form để user gửi thông tin đặt </w:t>
            </w:r>
            <w:r w:rsidR="007A0530">
              <w:rPr>
                <w:lang w:val="en-US"/>
              </w:rPr>
              <w:t>phòng khách sạn</w:t>
            </w:r>
            <w:r w:rsidRPr="00DD601E">
              <w:rPr>
                <w:lang w:val="en-US"/>
              </w:rPr>
              <w:t xml:space="preserve"> đến công ty.</w:t>
            </w:r>
          </w:p>
        </w:tc>
      </w:tr>
      <w:tr w:rsidR="002203A0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Email của admin phải được thiết lập trong Cài đặt hệ thống</w:t>
            </w:r>
          </w:p>
        </w:tc>
      </w:tr>
      <w:tr w:rsidR="002203A0" w:rsidRPr="00897FDC" w:rsidTr="009D19F6">
        <w:tc>
          <w:tcPr>
            <w:tcW w:w="2235" w:type="dxa"/>
          </w:tcPr>
          <w:p w:rsidR="002203A0" w:rsidRDefault="002203A0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2203A0" w:rsidRPr="007A0530" w:rsidRDefault="007A0530" w:rsidP="009D19F6">
            <w:pPr>
              <w:spacing w:line="312" w:lineRule="auto"/>
              <w:rPr>
                <w:lang w:val="en-US"/>
              </w:rPr>
            </w:pPr>
            <w:r w:rsidRPr="007A0530">
              <w:rPr>
                <w:lang w:val="en-US"/>
              </w:rPr>
              <w:t xml:space="preserve">Tương tự kịch bản trong </w:t>
            </w:r>
            <w:r w:rsidRPr="007A0530">
              <w:rPr>
                <w:i/>
                <w:lang w:val="en-US"/>
              </w:rPr>
              <w:t>UC-1.2.3.1: Đặt tuor</w:t>
            </w:r>
          </w:p>
        </w:tc>
      </w:tr>
    </w:tbl>
    <w:p w:rsidR="002203A0" w:rsidRPr="007A0530" w:rsidRDefault="002203A0" w:rsidP="002203A0">
      <w:pPr>
        <w:pStyle w:val="ListParagraph"/>
        <w:tabs>
          <w:tab w:val="left" w:pos="3218"/>
        </w:tabs>
        <w:spacing w:line="312" w:lineRule="auto"/>
        <w:ind w:left="1440"/>
        <w:rPr>
          <w:lang w:val="en-US"/>
        </w:rPr>
      </w:pPr>
    </w:p>
    <w:p w:rsidR="00F957BD" w:rsidRPr="002203A0" w:rsidRDefault="00F957BD" w:rsidP="00063E7C">
      <w:pPr>
        <w:pStyle w:val="Heading3"/>
      </w:pPr>
      <w:bookmarkStart w:id="22" w:name="_Toc398670097"/>
      <w:bookmarkStart w:id="23" w:name="_Toc398758004"/>
      <w:r w:rsidRPr="002203A0">
        <w:t>Thông tin về các dịch vụ do công ty cung cấp/hỗ trợ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B74AF7" w:rsidRPr="00A70957" w:rsidTr="009D19F6">
        <w:tc>
          <w:tcPr>
            <w:tcW w:w="2235" w:type="dxa"/>
          </w:tcPr>
          <w:p w:rsidR="00B74AF7" w:rsidRDefault="00B74AF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7619" w:type="dxa"/>
          </w:tcPr>
          <w:p w:rsidR="00B74AF7" w:rsidRPr="00A70957" w:rsidRDefault="00B74AF7" w:rsidP="009D19F6">
            <w:pPr>
              <w:spacing w:line="312" w:lineRule="auto"/>
              <w:rPr>
                <w:lang w:val="fr-FR"/>
              </w:rPr>
            </w:pPr>
            <w:r w:rsidRPr="00B74AF7">
              <w:rPr>
                <w:highlight w:val="yellow"/>
                <w:lang w:val="fr-FR"/>
              </w:rPr>
              <w:t>Dịch vụ</w:t>
            </w:r>
          </w:p>
        </w:tc>
      </w:tr>
      <w:tr w:rsidR="00B74AF7" w:rsidTr="009D19F6">
        <w:tc>
          <w:tcPr>
            <w:tcW w:w="2235" w:type="dxa"/>
          </w:tcPr>
          <w:p w:rsidR="00B74AF7" w:rsidRDefault="00B74AF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619" w:type="dxa"/>
          </w:tcPr>
          <w:p w:rsidR="00B74AF7" w:rsidRDefault="00B74AF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74AF7" w:rsidRPr="00107BCC" w:rsidTr="009D19F6">
        <w:tc>
          <w:tcPr>
            <w:tcW w:w="2235" w:type="dxa"/>
          </w:tcPr>
          <w:p w:rsidR="00B74AF7" w:rsidRDefault="00B74AF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Mục tiêu</w:t>
            </w:r>
          </w:p>
        </w:tc>
        <w:tc>
          <w:tcPr>
            <w:tcW w:w="7619" w:type="dxa"/>
          </w:tcPr>
          <w:p w:rsidR="00B74AF7" w:rsidRPr="00F9715A" w:rsidRDefault="00B74AF7" w:rsidP="00B74AF7">
            <w:pPr>
              <w:spacing w:line="312" w:lineRule="auto"/>
              <w:rPr>
                <w:lang w:val="en-US"/>
              </w:rPr>
            </w:pPr>
            <w:r w:rsidRPr="00F9715A">
              <w:rPr>
                <w:lang w:val="en-US"/>
              </w:rPr>
              <w:t xml:space="preserve">Cung cấp thông tin </w:t>
            </w:r>
            <w:r>
              <w:rPr>
                <w:lang w:val="en-US"/>
              </w:rPr>
              <w:t xml:space="preserve">các dịch vụ do công ty trực tiếp cung cấp hoặc các dịch </w:t>
            </w:r>
            <w:r>
              <w:rPr>
                <w:lang w:val="en-US"/>
              </w:rPr>
              <w:lastRenderedPageBreak/>
              <w:t>vụ công ty có thể hỗ trợ làm thủ tục cho khách hàng thuê/mua.</w:t>
            </w:r>
          </w:p>
        </w:tc>
      </w:tr>
      <w:tr w:rsidR="00B74AF7" w:rsidTr="009D19F6">
        <w:tc>
          <w:tcPr>
            <w:tcW w:w="2235" w:type="dxa"/>
          </w:tcPr>
          <w:p w:rsidR="00B74AF7" w:rsidRDefault="00B74AF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Yêu cầu</w:t>
            </w:r>
          </w:p>
        </w:tc>
        <w:tc>
          <w:tcPr>
            <w:tcW w:w="7619" w:type="dxa"/>
          </w:tcPr>
          <w:p w:rsidR="00B74AF7" w:rsidRDefault="00B74AF7" w:rsidP="009D19F6">
            <w:pPr>
              <w:spacing w:line="312" w:lineRule="auto"/>
              <w:rPr>
                <w:lang w:val="en-US"/>
              </w:rPr>
            </w:pPr>
          </w:p>
        </w:tc>
      </w:tr>
      <w:tr w:rsidR="00B74AF7" w:rsidTr="009D19F6">
        <w:tc>
          <w:tcPr>
            <w:tcW w:w="2235" w:type="dxa"/>
          </w:tcPr>
          <w:p w:rsidR="00B74AF7" w:rsidRDefault="00B74AF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619" w:type="dxa"/>
          </w:tcPr>
          <w:p w:rsidR="00B74AF7" w:rsidRDefault="00B53B25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/service/[service-name]</w:t>
            </w:r>
          </w:p>
        </w:tc>
      </w:tr>
      <w:tr w:rsidR="00B74AF7" w:rsidTr="009D19F6">
        <w:tc>
          <w:tcPr>
            <w:tcW w:w="2235" w:type="dxa"/>
          </w:tcPr>
          <w:p w:rsidR="00B74AF7" w:rsidRDefault="00B74AF7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B74AF7" w:rsidRDefault="0091553E" w:rsidP="00B74AF7">
            <w:pPr>
              <w:pStyle w:val="ListParagraph"/>
              <w:numPr>
                <w:ilvl w:val="0"/>
                <w:numId w:val="22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Trên thanh menu Dịch vụ, user trỏ chuột vào </w:t>
            </w:r>
            <w:r w:rsidR="0091509B">
              <w:rPr>
                <w:lang w:val="en-US"/>
              </w:rPr>
              <w:t>item Dịch vụ</w:t>
            </w:r>
          </w:p>
          <w:p w:rsidR="00B74AF7" w:rsidRDefault="00B74AF7" w:rsidP="00B74AF7">
            <w:pPr>
              <w:pStyle w:val="ListParagraph"/>
              <w:numPr>
                <w:ilvl w:val="0"/>
                <w:numId w:val="22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Hệ thống hiển thị </w:t>
            </w:r>
            <w:r w:rsidR="009D6B87">
              <w:rPr>
                <w:lang w:val="en-US"/>
              </w:rPr>
              <w:t>danh sách các dịch vụ</w:t>
            </w:r>
          </w:p>
          <w:p w:rsidR="009D6B87" w:rsidRDefault="009D6B87" w:rsidP="00B74AF7">
            <w:pPr>
              <w:pStyle w:val="ListParagraph"/>
              <w:numPr>
                <w:ilvl w:val="0"/>
                <w:numId w:val="22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 click vào một dịch vụ</w:t>
            </w:r>
          </w:p>
          <w:p w:rsidR="00B74AF7" w:rsidRPr="009D6B87" w:rsidRDefault="009D6B87" w:rsidP="009D19F6">
            <w:pPr>
              <w:pStyle w:val="ListParagraph"/>
              <w:numPr>
                <w:ilvl w:val="0"/>
                <w:numId w:val="22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hiển thị thông tin dịch vụ</w:t>
            </w:r>
          </w:p>
        </w:tc>
      </w:tr>
    </w:tbl>
    <w:p w:rsidR="00B74AF7" w:rsidRPr="00B74AF7" w:rsidRDefault="00B74AF7" w:rsidP="00B74AF7">
      <w:pPr>
        <w:spacing w:line="312" w:lineRule="auto"/>
      </w:pPr>
    </w:p>
    <w:p w:rsidR="00F957BD" w:rsidRPr="00D80451" w:rsidRDefault="00F957BD" w:rsidP="00063E7C">
      <w:pPr>
        <w:pStyle w:val="Heading3"/>
        <w:rPr>
          <w:lang w:val="vi-VN"/>
        </w:rPr>
      </w:pPr>
      <w:bookmarkStart w:id="24" w:name="_Toc398670098"/>
      <w:bookmarkStart w:id="25" w:name="_Toc398758005"/>
      <w:r w:rsidRPr="00D80451">
        <w:rPr>
          <w:lang w:val="vi-VN"/>
        </w:rPr>
        <w:t>Thông tin về thủ tục, kiến thức khi đi du lịch tại Việt Nam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7D57BE" w:rsidRPr="00A70957" w:rsidTr="009D19F6">
        <w:tc>
          <w:tcPr>
            <w:tcW w:w="2235" w:type="dxa"/>
          </w:tcPr>
          <w:p w:rsidR="007D57BE" w:rsidRDefault="007D57B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7619" w:type="dxa"/>
          </w:tcPr>
          <w:p w:rsidR="007D57BE" w:rsidRPr="00A70957" w:rsidRDefault="007D57BE" w:rsidP="009D19F6">
            <w:pPr>
              <w:spacing w:line="312" w:lineRule="auto"/>
              <w:rPr>
                <w:lang w:val="fr-FR"/>
              </w:rPr>
            </w:pPr>
            <w:r>
              <w:rPr>
                <w:lang w:val="fr-FR"/>
              </w:rPr>
              <w:t>Du lịch Việt Nam</w:t>
            </w:r>
          </w:p>
        </w:tc>
      </w:tr>
      <w:tr w:rsidR="007D57BE" w:rsidTr="009D19F6">
        <w:tc>
          <w:tcPr>
            <w:tcW w:w="2235" w:type="dxa"/>
          </w:tcPr>
          <w:p w:rsidR="007D57BE" w:rsidRDefault="007D57B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7619" w:type="dxa"/>
          </w:tcPr>
          <w:p w:rsidR="007D57BE" w:rsidRDefault="007D57B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D57BE" w:rsidRPr="00107BCC" w:rsidTr="009D19F6">
        <w:tc>
          <w:tcPr>
            <w:tcW w:w="2235" w:type="dxa"/>
          </w:tcPr>
          <w:p w:rsidR="007D57BE" w:rsidRDefault="007D57B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Mục tiêu</w:t>
            </w:r>
          </w:p>
        </w:tc>
        <w:tc>
          <w:tcPr>
            <w:tcW w:w="7619" w:type="dxa"/>
          </w:tcPr>
          <w:p w:rsidR="007D57BE" w:rsidRPr="00F9715A" w:rsidRDefault="007D57B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Cung cấp các thông tin bổ ích cho user trước khi đến VN du lịch</w:t>
            </w:r>
          </w:p>
        </w:tc>
      </w:tr>
      <w:tr w:rsidR="007D57BE" w:rsidTr="009D19F6">
        <w:tc>
          <w:tcPr>
            <w:tcW w:w="2235" w:type="dxa"/>
          </w:tcPr>
          <w:p w:rsidR="007D57BE" w:rsidRDefault="007D57B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7D57BE" w:rsidRDefault="007D57BE" w:rsidP="009D19F6">
            <w:pPr>
              <w:spacing w:line="312" w:lineRule="auto"/>
              <w:rPr>
                <w:lang w:val="en-US"/>
              </w:rPr>
            </w:pPr>
          </w:p>
        </w:tc>
      </w:tr>
      <w:tr w:rsidR="007D57BE" w:rsidTr="009D19F6">
        <w:tc>
          <w:tcPr>
            <w:tcW w:w="2235" w:type="dxa"/>
          </w:tcPr>
          <w:p w:rsidR="007D57BE" w:rsidRDefault="007D57B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7619" w:type="dxa"/>
          </w:tcPr>
          <w:p w:rsidR="007D57BE" w:rsidRDefault="007D57B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/service/[service-name]</w:t>
            </w:r>
          </w:p>
        </w:tc>
      </w:tr>
      <w:tr w:rsidR="007D57BE" w:rsidTr="009D19F6">
        <w:tc>
          <w:tcPr>
            <w:tcW w:w="2235" w:type="dxa"/>
          </w:tcPr>
          <w:p w:rsidR="007D57BE" w:rsidRDefault="007D57BE" w:rsidP="009D19F6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Kịch bản</w:t>
            </w:r>
          </w:p>
        </w:tc>
        <w:tc>
          <w:tcPr>
            <w:tcW w:w="7619" w:type="dxa"/>
          </w:tcPr>
          <w:p w:rsidR="007D57BE" w:rsidRDefault="007D57BE" w:rsidP="007D57BE">
            <w:pPr>
              <w:pStyle w:val="ListParagraph"/>
              <w:numPr>
                <w:ilvl w:val="0"/>
                <w:numId w:val="23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Trên thanh menu Dịch vụ, user trỏ chuột vào item Dịch vụ</w:t>
            </w:r>
          </w:p>
          <w:p w:rsidR="007D57BE" w:rsidRDefault="007D57BE" w:rsidP="007D57BE">
            <w:pPr>
              <w:pStyle w:val="ListParagraph"/>
              <w:numPr>
                <w:ilvl w:val="0"/>
                <w:numId w:val="23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hiển thị danh sách các dịch vụ</w:t>
            </w:r>
          </w:p>
          <w:p w:rsidR="007D57BE" w:rsidRDefault="007D57BE" w:rsidP="007D57BE">
            <w:pPr>
              <w:pStyle w:val="ListParagraph"/>
              <w:numPr>
                <w:ilvl w:val="0"/>
                <w:numId w:val="23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User click vào một dịch vụ</w:t>
            </w:r>
          </w:p>
          <w:p w:rsidR="007D57BE" w:rsidRPr="009D6B87" w:rsidRDefault="007D57BE" w:rsidP="007D57BE">
            <w:pPr>
              <w:pStyle w:val="ListParagraph"/>
              <w:numPr>
                <w:ilvl w:val="0"/>
                <w:numId w:val="23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Hệ thống hiển thị thông tin dịch vụ</w:t>
            </w:r>
          </w:p>
        </w:tc>
      </w:tr>
    </w:tbl>
    <w:p w:rsidR="00F957BD" w:rsidRDefault="00F957BD" w:rsidP="00063E7C">
      <w:pPr>
        <w:pStyle w:val="Heading3"/>
      </w:pPr>
      <w:bookmarkStart w:id="26" w:name="_Toc398670099"/>
      <w:bookmarkStart w:id="27" w:name="_Toc398758006"/>
      <w:r>
        <w:t>Liên hệ</w:t>
      </w:r>
      <w:bookmarkEnd w:id="26"/>
      <w:bookmarkEnd w:id="27"/>
    </w:p>
    <w:p w:rsidR="00FB6640" w:rsidRDefault="00FB6640" w:rsidP="00FB66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Phần liên hệ được hiển thị cố định ở góc bên phải phía trên màn hình</w:t>
      </w:r>
    </w:p>
    <w:p w:rsidR="00FB6640" w:rsidRPr="00FB6640" w:rsidRDefault="00FB6640" w:rsidP="00FB66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nhấn vào link để liên hệ</w:t>
      </w:r>
    </w:p>
    <w:p w:rsidR="00F957BD" w:rsidRPr="00F1319A" w:rsidRDefault="00FB6640" w:rsidP="00B0299B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>
        <w:rPr>
          <w:lang w:val="en-US"/>
        </w:rPr>
        <w:t>Hệ thống c</w:t>
      </w:r>
      <w:r w:rsidR="00F957BD" w:rsidRPr="00F1319A">
        <w:rPr>
          <w:lang w:val="en-US"/>
        </w:rPr>
        <w:t xml:space="preserve">ung cấp form để khách hàng điền thông tin và gửi cho </w:t>
      </w:r>
      <w:r>
        <w:rPr>
          <w:lang w:val="en-US"/>
        </w:rPr>
        <w:t>admin</w:t>
      </w:r>
      <w:r w:rsidR="00F957BD" w:rsidRPr="00F1319A">
        <w:rPr>
          <w:lang w:val="en-US"/>
        </w:rPr>
        <w:t xml:space="preserve">. 2 loại form gồm:  </w:t>
      </w:r>
    </w:p>
    <w:p w:rsidR="00F957BD" w:rsidRDefault="00F957BD" w:rsidP="00B0299B">
      <w:pPr>
        <w:pStyle w:val="ListParagraph"/>
        <w:numPr>
          <w:ilvl w:val="1"/>
          <w:numId w:val="5"/>
        </w:numPr>
        <w:spacing w:line="312" w:lineRule="auto"/>
        <w:rPr>
          <w:lang w:val="en-US"/>
        </w:rPr>
      </w:pPr>
      <w:r w:rsidRPr="008532AC">
        <w:rPr>
          <w:lang w:val="en-US"/>
        </w:rPr>
        <w:t>tìm hiểu, trao đổi thông tin với DN</w:t>
      </w:r>
      <w:r w:rsidR="008532AC" w:rsidRPr="008532AC">
        <w:rPr>
          <w:lang w:val="en-US"/>
        </w:rPr>
        <w:t xml:space="preserve"> (</w:t>
      </w:r>
      <w:r w:rsidR="00F152EA">
        <w:rPr>
          <w:lang w:val="en-US"/>
        </w:rPr>
        <w:t>Nous Contacter</w:t>
      </w:r>
      <w:r w:rsidR="008532AC" w:rsidRPr="008532AC">
        <w:rPr>
          <w:lang w:val="en-US"/>
        </w:rPr>
        <w:t>)</w:t>
      </w:r>
      <w:r w:rsidRPr="008532AC">
        <w:rPr>
          <w:lang w:val="en-US"/>
        </w:rPr>
        <w:t xml:space="preserve"> ; </w:t>
      </w:r>
    </w:p>
    <w:p w:rsidR="005855B1" w:rsidRPr="008532AC" w:rsidRDefault="005855B1" w:rsidP="005855B1">
      <w:pPr>
        <w:pStyle w:val="ListParagraph"/>
        <w:spacing w:line="312" w:lineRule="auto"/>
        <w:ind w:left="1440"/>
        <w:rPr>
          <w:lang w:val="en-US"/>
        </w:rPr>
      </w:pPr>
      <w:r>
        <w:rPr>
          <w:lang w:val="en-US"/>
        </w:rPr>
        <w:t xml:space="preserve">(Ref: </w:t>
      </w:r>
      <w:hyperlink r:id="rId11" w:history="1">
        <w:r w:rsidRPr="007D2E20">
          <w:rPr>
            <w:rStyle w:val="Hyperlink"/>
            <w:lang w:val="en-US"/>
          </w:rPr>
          <w:t>http://voyagevietnamast.com/Contact-us.html</w:t>
        </w:r>
      </w:hyperlink>
      <w:r>
        <w:rPr>
          <w:lang w:val="en-US"/>
        </w:rPr>
        <w:t xml:space="preserve"> )</w:t>
      </w:r>
    </w:p>
    <w:p w:rsidR="00F957BD" w:rsidRPr="005D6EEF" w:rsidRDefault="00F957BD" w:rsidP="00B0299B">
      <w:pPr>
        <w:pStyle w:val="ListParagraph"/>
        <w:numPr>
          <w:ilvl w:val="1"/>
          <w:numId w:val="5"/>
        </w:numPr>
        <w:spacing w:line="312" w:lineRule="auto"/>
        <w:rPr>
          <w:lang w:val="en-US"/>
        </w:rPr>
      </w:pPr>
      <w:r w:rsidRPr="005D6EEF">
        <w:rPr>
          <w:lang w:val="en-US"/>
        </w:rPr>
        <w:t>gửi yêu cầu tour theo ý muố</w:t>
      </w:r>
      <w:r w:rsidR="008232D7" w:rsidRPr="005D6EEF">
        <w:rPr>
          <w:lang w:val="en-US"/>
        </w:rPr>
        <w:t>n</w:t>
      </w:r>
      <w:r w:rsidR="00D2011D" w:rsidRPr="005D6EEF">
        <w:rPr>
          <w:lang w:val="en-US"/>
        </w:rPr>
        <w:t xml:space="preserve"> – thiết kế </w:t>
      </w:r>
      <w:r w:rsidR="005D6EEF" w:rsidRPr="005D6EEF">
        <w:rPr>
          <w:lang w:val="en-US"/>
        </w:rPr>
        <w:t>chuyến đi</w:t>
      </w:r>
      <w:r w:rsidR="008232D7" w:rsidRPr="005D6EEF">
        <w:rPr>
          <w:lang w:val="en-US"/>
        </w:rPr>
        <w:t xml:space="preserve"> (</w:t>
      </w:r>
      <w:r w:rsidR="008232D7" w:rsidRPr="008232D7">
        <w:t>Demander un Devis</w:t>
      </w:r>
      <w:r w:rsidR="008232D7" w:rsidRPr="005D6EEF">
        <w:rPr>
          <w:lang w:val="en-US"/>
        </w:rPr>
        <w:t>)</w:t>
      </w:r>
    </w:p>
    <w:p w:rsidR="005855B1" w:rsidRDefault="005855B1" w:rsidP="005855B1">
      <w:pPr>
        <w:pStyle w:val="ListParagraph"/>
        <w:spacing w:line="312" w:lineRule="auto"/>
        <w:ind w:left="1440"/>
        <w:rPr>
          <w:lang w:val="fr-FR"/>
        </w:rPr>
      </w:pPr>
      <w:r>
        <w:rPr>
          <w:lang w:val="fr-FR"/>
        </w:rPr>
        <w:t xml:space="preserve">(Ref : </w:t>
      </w:r>
      <w:hyperlink r:id="rId12" w:history="1">
        <w:r w:rsidRPr="007D2E20">
          <w:rPr>
            <w:rStyle w:val="Hyperlink"/>
            <w:lang w:val="fr-FR"/>
          </w:rPr>
          <w:t>http://voyagevietnamast.com/voyage-sur-mesure-au-Vietnam.html</w:t>
        </w:r>
      </w:hyperlink>
      <w:r>
        <w:rPr>
          <w:lang w:val="fr-FR"/>
        </w:rPr>
        <w:t xml:space="preserve"> )</w:t>
      </w:r>
    </w:p>
    <w:p w:rsidR="0073735A" w:rsidRDefault="00A62C39" w:rsidP="00B0299B">
      <w:pPr>
        <w:pStyle w:val="ListParagraph"/>
        <w:numPr>
          <w:ilvl w:val="0"/>
          <w:numId w:val="5"/>
        </w:numPr>
        <w:spacing w:line="312" w:lineRule="auto"/>
        <w:rPr>
          <w:lang w:val="fr-FR"/>
        </w:rPr>
      </w:pPr>
      <w:r>
        <w:rPr>
          <w:lang w:val="fr-FR"/>
        </w:rPr>
        <w:t xml:space="preserve">Sau khi user gửi tin thành công, </w:t>
      </w:r>
      <w:r w:rsidR="00ED2833">
        <w:rPr>
          <w:lang w:val="fr-FR"/>
        </w:rPr>
        <w:t>hệ thống sẽ :</w:t>
      </w:r>
    </w:p>
    <w:p w:rsidR="00ED2833" w:rsidRDefault="00ED2833" w:rsidP="00ED2833">
      <w:pPr>
        <w:pStyle w:val="ListParagraph"/>
        <w:numPr>
          <w:ilvl w:val="0"/>
          <w:numId w:val="24"/>
        </w:numPr>
        <w:spacing w:line="312" w:lineRule="auto"/>
        <w:rPr>
          <w:lang w:val="fr-FR"/>
        </w:rPr>
      </w:pPr>
      <w:r>
        <w:rPr>
          <w:lang w:val="fr-FR"/>
        </w:rPr>
        <w:t>Lưu trữ thông tin vào phần quản trị</w:t>
      </w:r>
    </w:p>
    <w:p w:rsidR="00ED2833" w:rsidRPr="00F152EA" w:rsidRDefault="00ED2833" w:rsidP="00ED2833">
      <w:pPr>
        <w:pStyle w:val="ListParagraph"/>
        <w:numPr>
          <w:ilvl w:val="0"/>
          <w:numId w:val="24"/>
        </w:numPr>
        <w:spacing w:line="312" w:lineRule="auto"/>
        <w:rPr>
          <w:lang w:val="en-US"/>
        </w:rPr>
      </w:pPr>
      <w:r w:rsidRPr="00F152EA">
        <w:rPr>
          <w:lang w:val="en-US"/>
        </w:rPr>
        <w:t>Gửi mail thông báo cho admin</w:t>
      </w:r>
    </w:p>
    <w:p w:rsidR="00F957BD" w:rsidRDefault="00F957BD" w:rsidP="00063E7C">
      <w:pPr>
        <w:pStyle w:val="Heading3"/>
      </w:pPr>
      <w:bookmarkStart w:id="28" w:name="_Toc398670100"/>
      <w:bookmarkStart w:id="29" w:name="_Toc398758007"/>
      <w:r w:rsidRPr="00B37443">
        <w:t>Chia sẻ mạng xã hội</w:t>
      </w:r>
      <w:bookmarkEnd w:id="28"/>
      <w:bookmarkEnd w:id="29"/>
    </w:p>
    <w:p w:rsidR="00F957BD" w:rsidRDefault="00F957BD" w:rsidP="00B0299B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>
        <w:rPr>
          <w:lang w:val="en-US"/>
        </w:rPr>
        <w:t>Nút like page facebook</w:t>
      </w:r>
      <w:r w:rsidR="00214516">
        <w:rPr>
          <w:lang w:val="en-US"/>
        </w:rPr>
        <w:t>:</w:t>
      </w:r>
      <w:r w:rsidR="00661828">
        <w:rPr>
          <w:lang w:val="en-US"/>
        </w:rPr>
        <w:t xml:space="preserve"> cho phép người dùng nhấn like để like fan page.</w:t>
      </w:r>
    </w:p>
    <w:p w:rsidR="00F957BD" w:rsidRDefault="00214516" w:rsidP="00B0299B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>
        <w:rPr>
          <w:lang w:val="en-US"/>
        </w:rPr>
        <w:t>Các biểu tượng (icon) mạng xã hội</w:t>
      </w:r>
      <w:r w:rsidR="00F957BD">
        <w:rPr>
          <w:lang w:val="en-US"/>
        </w:rPr>
        <w:t>: facebook, g+, twitter</w:t>
      </w:r>
      <w:r>
        <w:rPr>
          <w:lang w:val="en-US"/>
        </w:rPr>
        <w:t xml:space="preserve"> chứa liên kết kết fanpage tương ứng. </w:t>
      </w:r>
    </w:p>
    <w:p w:rsidR="005D6EEF" w:rsidRPr="00F06016" w:rsidRDefault="005D6EEF" w:rsidP="00B0299B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 w:rsidRPr="00F06016">
        <w:rPr>
          <w:lang w:val="en-US"/>
        </w:rPr>
        <w:t>Yêu cầu:</w:t>
      </w:r>
      <w:r w:rsidR="007242D1" w:rsidRPr="00F06016">
        <w:rPr>
          <w:lang w:val="en-US"/>
        </w:rPr>
        <w:t xml:space="preserve"> doanh nghiệp</w:t>
      </w:r>
      <w:r w:rsidRPr="00F06016">
        <w:rPr>
          <w:lang w:val="en-US"/>
        </w:rPr>
        <w:t xml:space="preserve"> phải có fan page</w:t>
      </w:r>
    </w:p>
    <w:p w:rsidR="00F957BD" w:rsidRDefault="00F957BD" w:rsidP="00063E7C">
      <w:pPr>
        <w:pStyle w:val="Heading3"/>
      </w:pPr>
      <w:bookmarkStart w:id="30" w:name="_Toc398670101"/>
      <w:bookmarkStart w:id="31" w:name="_Toc398758008"/>
      <w:r>
        <w:t>Tìm kiếm tour</w:t>
      </w:r>
      <w:bookmarkEnd w:id="30"/>
      <w:bookmarkEnd w:id="31"/>
    </w:p>
    <w:p w:rsidR="00F957BD" w:rsidRPr="00F1319A" w:rsidRDefault="00F957BD" w:rsidP="00B0299B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 w:rsidRPr="00F1319A">
        <w:rPr>
          <w:lang w:val="en-US"/>
        </w:rPr>
        <w:t>Tìm kiếm tour thông qua bộ lọc</w:t>
      </w:r>
      <w:r w:rsidR="00282A69" w:rsidRPr="00F1319A">
        <w:rPr>
          <w:lang w:val="en-US"/>
        </w:rPr>
        <w:t xml:space="preserve"> (trên homepage)</w:t>
      </w:r>
      <w:r w:rsidRPr="00F1319A">
        <w:rPr>
          <w:lang w:val="en-US"/>
        </w:rPr>
        <w:t> : Vùng miền, Chủ đề,</w:t>
      </w:r>
      <w:r w:rsidR="00ED1467" w:rsidRPr="00F1319A">
        <w:rPr>
          <w:lang w:val="en-US"/>
        </w:rPr>
        <w:t xml:space="preserve"> có kèm sự kiện hay không,</w:t>
      </w:r>
      <w:r w:rsidRPr="00F1319A">
        <w:rPr>
          <w:lang w:val="en-US"/>
        </w:rPr>
        <w:t xml:space="preserve"> số lượng ngày</w:t>
      </w:r>
      <w:r w:rsidR="00ED1467" w:rsidRPr="00F1319A">
        <w:rPr>
          <w:lang w:val="en-US"/>
        </w:rPr>
        <w:t xml:space="preserve"> (trong khoảng từ ? - đến ? ngày)</w:t>
      </w:r>
    </w:p>
    <w:p w:rsidR="00287747" w:rsidRPr="00F1319A" w:rsidRDefault="00287747" w:rsidP="00B0299B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 w:rsidRPr="00F1319A">
        <w:rPr>
          <w:lang w:val="en-US"/>
        </w:rPr>
        <w:t>Thông tin trả về là danh sách tour, tương tự UC-1.2.1</w:t>
      </w:r>
    </w:p>
    <w:p w:rsidR="00F957BD" w:rsidRDefault="00F957BD" w:rsidP="00063E7C">
      <w:pPr>
        <w:pStyle w:val="Heading3"/>
      </w:pPr>
      <w:bookmarkStart w:id="32" w:name="_Toc398670102"/>
      <w:bookmarkStart w:id="33" w:name="_Toc398758009"/>
      <w:r>
        <w:lastRenderedPageBreak/>
        <w:t>Ngôn ngữ tiếng Pháp</w:t>
      </w:r>
      <w:bookmarkEnd w:id="32"/>
      <w:bookmarkEnd w:id="33"/>
    </w:p>
    <w:p w:rsidR="004416DE" w:rsidRPr="00F1319A" w:rsidRDefault="004416DE" w:rsidP="004416DE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 w:rsidRPr="00F1319A">
        <w:rPr>
          <w:lang w:val="en-US"/>
        </w:rPr>
        <w:t>Hệ thống sử dụng 1 ngôn ngữ là tiếng Pháp</w:t>
      </w:r>
    </w:p>
    <w:p w:rsidR="00F957BD" w:rsidRDefault="00F957BD" w:rsidP="00063E7C">
      <w:pPr>
        <w:pStyle w:val="Heading3"/>
      </w:pPr>
      <w:bookmarkStart w:id="34" w:name="_Toc398670103"/>
      <w:bookmarkStart w:id="35" w:name="_Toc398758010"/>
      <w:r>
        <w:t>Có thể tìm kiếm trên google</w:t>
      </w:r>
      <w:bookmarkEnd w:id="34"/>
      <w:bookmarkEnd w:id="35"/>
    </w:p>
    <w:p w:rsidR="005910C9" w:rsidRPr="005910C9" w:rsidRDefault="005910C9" w:rsidP="005910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Việc thiết kế và triển khai website phải đảm bảo những yêu cầu tối thiểu cho việc xuất hiện kết quả trên Google.</w:t>
      </w:r>
    </w:p>
    <w:p w:rsidR="00D45AF8" w:rsidRPr="00F1319A" w:rsidRDefault="00D45AF8" w:rsidP="00D45AF8">
      <w:pPr>
        <w:spacing w:line="312" w:lineRule="auto"/>
        <w:rPr>
          <w:lang w:val="en-US"/>
        </w:rPr>
      </w:pPr>
      <w:r w:rsidRPr="00F1319A">
        <w:rPr>
          <w:lang w:val="en-US"/>
        </w:rPr>
        <w:t>(</w:t>
      </w:r>
      <w:r w:rsidRPr="00F1319A">
        <w:rPr>
          <w:i/>
          <w:lang w:val="en-US"/>
        </w:rPr>
        <w:t>Các chức năng quản trị được cập nhật cụ thể sau</w:t>
      </w:r>
      <w:r w:rsidRPr="00F1319A">
        <w:rPr>
          <w:lang w:val="en-US"/>
        </w:rPr>
        <w:t>)</w:t>
      </w:r>
    </w:p>
    <w:p w:rsidR="00944A69" w:rsidRPr="00ED1467" w:rsidRDefault="007508CD" w:rsidP="005910C9">
      <w:pPr>
        <w:pStyle w:val="Heading2"/>
        <w:rPr>
          <w:lang w:val="fr-FR"/>
        </w:rPr>
      </w:pPr>
      <w:bookmarkStart w:id="36" w:name="_Cấu_trúc_website"/>
      <w:bookmarkStart w:id="37" w:name="_Toc398670104"/>
      <w:bookmarkStart w:id="38" w:name="_Toc398758011"/>
      <w:bookmarkEnd w:id="36"/>
      <w:r w:rsidRPr="00ED1467">
        <w:rPr>
          <w:lang w:val="fr-FR"/>
        </w:rPr>
        <w:t>Cấu trúc</w:t>
      </w:r>
      <w:r w:rsidR="00F06016">
        <w:rPr>
          <w:lang w:val="fr-FR"/>
        </w:rPr>
        <w:t xml:space="preserve"> website</w:t>
      </w:r>
      <w:bookmarkEnd w:id="37"/>
      <w:bookmarkEnd w:id="38"/>
    </w:p>
    <w:p w:rsidR="00AC1FD6" w:rsidRPr="00ED1467" w:rsidRDefault="00746392" w:rsidP="00B0299B">
      <w:pPr>
        <w:spacing w:line="312" w:lineRule="auto"/>
        <w:rPr>
          <w:lang w:val="fr-FR"/>
        </w:rPr>
      </w:pPr>
      <w:r>
        <w:rPr>
          <w:noProof/>
          <w:lang w:eastAsia="vi-VN"/>
        </w:rPr>
        <w:drawing>
          <wp:inline distT="0" distB="0" distL="0" distR="0" wp14:anchorId="02C91EB7" wp14:editId="78ABF432">
            <wp:extent cx="5731510" cy="1836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15" w:rsidRPr="00ED1467" w:rsidRDefault="00E91815" w:rsidP="00B0299B">
      <w:pPr>
        <w:spacing w:line="312" w:lineRule="auto"/>
        <w:rPr>
          <w:lang w:val="fr-FR"/>
        </w:rPr>
      </w:pPr>
    </w:p>
    <w:tbl>
      <w:tblPr>
        <w:tblStyle w:val="TableGrid"/>
        <w:tblW w:w="0" w:type="auto"/>
        <w:jc w:val="righ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</w:tblGrid>
      <w:tr w:rsidR="00110321" w:rsidRPr="00ED1467" w:rsidTr="001C3E65">
        <w:trPr>
          <w:jc w:val="right"/>
        </w:trPr>
        <w:tc>
          <w:tcPr>
            <w:tcW w:w="817" w:type="dxa"/>
            <w:vAlign w:val="center"/>
          </w:tcPr>
          <w:p w:rsidR="00110321" w:rsidRPr="00ED1467" w:rsidRDefault="00110321" w:rsidP="00B0299B">
            <w:pPr>
              <w:spacing w:line="312" w:lineRule="auto"/>
              <w:rPr>
                <w:lang w:val="fr-FR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77C41853" wp14:editId="38E62A27">
                  <wp:extent cx="247685" cy="2095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4909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110321" w:rsidRPr="00ED1467" w:rsidRDefault="00110321" w:rsidP="00B0299B">
            <w:pPr>
              <w:spacing w:line="312" w:lineRule="auto"/>
              <w:rPr>
                <w:lang w:val="fr-FR"/>
              </w:rPr>
            </w:pPr>
            <w:r w:rsidRPr="00ED1467">
              <w:rPr>
                <w:lang w:val="fr-FR"/>
              </w:rPr>
              <w:t>Cố định</w:t>
            </w:r>
          </w:p>
        </w:tc>
      </w:tr>
      <w:tr w:rsidR="00110321" w:rsidTr="001C3E65">
        <w:trPr>
          <w:jc w:val="right"/>
        </w:trPr>
        <w:tc>
          <w:tcPr>
            <w:tcW w:w="817" w:type="dxa"/>
            <w:vAlign w:val="center"/>
          </w:tcPr>
          <w:p w:rsidR="00110321" w:rsidRPr="00ED1467" w:rsidRDefault="00110321" w:rsidP="00B0299B">
            <w:pPr>
              <w:spacing w:line="312" w:lineRule="auto"/>
              <w:rPr>
                <w:lang w:val="fr-FR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70EBF9B3" wp14:editId="27D73892">
                  <wp:extent cx="181000" cy="1905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4228A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110321" w:rsidRPr="00614CC4" w:rsidRDefault="00110321" w:rsidP="00B0299B">
            <w:pPr>
              <w:spacing w:line="312" w:lineRule="auto"/>
              <w:rPr>
                <w:lang w:val="fr-FR"/>
              </w:rPr>
            </w:pPr>
            <w:r w:rsidRPr="00ED1467">
              <w:rPr>
                <w:lang w:val="fr-FR"/>
              </w:rPr>
              <w:t>Có th</w:t>
            </w:r>
            <w:r w:rsidRPr="00614CC4">
              <w:rPr>
                <w:lang w:val="fr-FR"/>
              </w:rPr>
              <w:t>ể thay đổi</w:t>
            </w:r>
          </w:p>
        </w:tc>
      </w:tr>
    </w:tbl>
    <w:p w:rsidR="00110321" w:rsidRPr="00604631" w:rsidRDefault="00604631" w:rsidP="00B0299B">
      <w:pPr>
        <w:spacing w:line="312" w:lineRule="auto"/>
      </w:pPr>
      <w:r w:rsidRPr="00604631">
        <w:t>Phần “Cố định” : thiết lập 1 lần và không thay đổi.</w:t>
      </w:r>
    </w:p>
    <w:p w:rsidR="00604631" w:rsidRPr="00A40CC2" w:rsidRDefault="00604631" w:rsidP="00B0299B">
      <w:pPr>
        <w:spacing w:line="312" w:lineRule="auto"/>
      </w:pPr>
      <w:r w:rsidRPr="00604631">
        <w:t>Phần “Có thể thay đổi”:</w:t>
      </w:r>
      <w:r w:rsidR="00F67536" w:rsidRPr="00EB1318">
        <w:t xml:space="preserve"> admin cập nhật đến đâu, cấu trúc được mở rộng</w:t>
      </w:r>
      <w:r w:rsidR="00A40CC2" w:rsidRPr="00D70291">
        <w:t>/giảm bớt</w:t>
      </w:r>
      <w:r w:rsidR="00F67536" w:rsidRPr="00EB1318">
        <w:t xml:space="preserve"> đến đấy.</w:t>
      </w:r>
      <w:r w:rsidR="00EB1318" w:rsidRPr="00A40CC2">
        <w:t xml:space="preserve"> </w:t>
      </w:r>
    </w:p>
    <w:p w:rsidR="00944A69" w:rsidRDefault="00944A69" w:rsidP="005732E7">
      <w:pPr>
        <w:pStyle w:val="Heading2"/>
        <w:rPr>
          <w:lang w:val="en-US"/>
        </w:rPr>
      </w:pPr>
      <w:bookmarkStart w:id="39" w:name="_Toc398670105"/>
      <w:bookmarkStart w:id="40" w:name="_Toc398758012"/>
      <w:r w:rsidRPr="00ED67AB">
        <w:rPr>
          <w:lang w:val="en-US"/>
        </w:rPr>
        <w:t>Wireframe</w:t>
      </w:r>
      <w:bookmarkEnd w:id="39"/>
      <w:bookmarkEnd w:id="40"/>
    </w:p>
    <w:p w:rsidR="005732E7" w:rsidRPr="00EB70D5" w:rsidRDefault="009F04AB" w:rsidP="00063E7C">
      <w:pPr>
        <w:pStyle w:val="Heading3"/>
      </w:pPr>
      <w:bookmarkStart w:id="41" w:name="_Toc398758013"/>
      <w:r>
        <w:rPr>
          <w:rStyle w:val="Heading3Char"/>
        </w:rPr>
        <w:t>Các thành phần chung</w:t>
      </w:r>
      <w:bookmarkEnd w:id="41"/>
    </w:p>
    <w:p w:rsidR="00EB70D5" w:rsidRDefault="00EB70D5" w:rsidP="00573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Màu sắc: giới hạn số lượng màu nhất định, thống nhất trên toàn site</w:t>
      </w:r>
      <w:r w:rsidR="009D19F6">
        <w:rPr>
          <w:lang w:val="en-US"/>
        </w:rPr>
        <w:t>. Sử dụng màu nền chủ đạo là màu sáng.</w:t>
      </w:r>
    </w:p>
    <w:p w:rsidR="00EB70D5" w:rsidRDefault="00EB70D5" w:rsidP="00573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Font chữ: chỉ sử dụng 1 font chữ (trừ chữ nghệ thuật cho logo nếu có)</w:t>
      </w:r>
    </w:p>
    <w:p w:rsidR="00EB70D5" w:rsidRDefault="00EB70D5" w:rsidP="00573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Bố cục: thoáng, không để quá nhiều nội dung trên 1 trang. Khoảng cách giữa các khối nên đều đặn.</w:t>
      </w:r>
    </w:p>
    <w:p w:rsidR="005732E7" w:rsidRDefault="00EB70D5" w:rsidP="005732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Hình ảnh:</w:t>
      </w:r>
      <w:r w:rsidR="005732E7">
        <w:rPr>
          <w:lang w:val="en-US"/>
        </w:rPr>
        <w:t xml:space="preserve">  </w:t>
      </w:r>
      <w:r>
        <w:rPr>
          <w:lang w:val="en-US"/>
        </w:rPr>
        <w:t>dễ hiểu, có tính chất biểu tượng</w:t>
      </w:r>
    </w:p>
    <w:p w:rsidR="00EB70D5" w:rsidRDefault="00EB70D5" w:rsidP="009D19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Sắp xếp: những thông tin, hình ảnh đặc sắc nhất phải được tiếp cận nhanh nhất, tuân theo thứ tự từ trên xuống dưới, từ trái sang phải.</w:t>
      </w:r>
    </w:p>
    <w:p w:rsidR="00E22727" w:rsidRDefault="00E22727" w:rsidP="009D19F6">
      <w:pPr>
        <w:pStyle w:val="ListParagraph"/>
        <w:numPr>
          <w:ilvl w:val="0"/>
          <w:numId w:val="5"/>
        </w:numPr>
        <w:rPr>
          <w:lang w:val="en-US"/>
        </w:rPr>
      </w:pPr>
      <w:r w:rsidRPr="00E22727">
        <w:rPr>
          <w:lang w:val="en-US"/>
        </w:rPr>
        <w:t>Ngoại trừ trang front-page, tất cả các trang đều có phần chỉ dẫn vị trí hiện tại</w:t>
      </w:r>
      <w:r w:rsidR="002361D5">
        <w:rPr>
          <w:lang w:val="en-US"/>
        </w:rPr>
        <w:t xml:space="preserve"> theo sitemap</w:t>
      </w:r>
      <w:r>
        <w:rPr>
          <w:lang w:val="en-US"/>
        </w:rPr>
        <w:t xml:space="preserve">. Vị trí </w:t>
      </w:r>
      <w:r w:rsidR="00645FBB">
        <w:rPr>
          <w:lang w:val="en-US"/>
        </w:rPr>
        <w:t>phần chỉ dẫn này</w:t>
      </w:r>
      <w:r>
        <w:rPr>
          <w:lang w:val="en-US"/>
        </w:rPr>
        <w:t xml:space="preserve"> cố định như header và footer. (vd: </w:t>
      </w:r>
      <w:r w:rsidR="005A5D1E" w:rsidRPr="00645FBB">
        <w:rPr>
          <w:i/>
          <w:u w:val="single"/>
          <w:lang w:val="en-US"/>
        </w:rPr>
        <w:t>Trang chủ</w:t>
      </w:r>
      <w:r w:rsidRPr="00645FBB">
        <w:rPr>
          <w:i/>
          <w:lang w:val="en-US"/>
        </w:rPr>
        <w:t xml:space="preserve"> &gt; </w:t>
      </w:r>
      <w:r w:rsidR="005A5D1E" w:rsidRPr="00645FBB">
        <w:rPr>
          <w:i/>
          <w:u w:val="single"/>
          <w:lang w:val="en-US"/>
        </w:rPr>
        <w:t>Khách sạn</w:t>
      </w:r>
      <w:r w:rsidR="005A5D1E" w:rsidRPr="00645FBB">
        <w:rPr>
          <w:i/>
          <w:lang w:val="en-US"/>
        </w:rPr>
        <w:t xml:space="preserve"> &gt; </w:t>
      </w:r>
      <w:r w:rsidR="005A5D1E" w:rsidRPr="00645FBB">
        <w:rPr>
          <w:i/>
          <w:u w:val="single"/>
          <w:lang w:val="en-US"/>
        </w:rPr>
        <w:t>Hà Nội</w:t>
      </w:r>
      <w:r w:rsidR="005A5D1E">
        <w:rPr>
          <w:lang w:val="en-US"/>
        </w:rPr>
        <w:t>)</w:t>
      </w:r>
      <w:r w:rsidR="00E67AAD">
        <w:rPr>
          <w:lang w:val="en-US"/>
        </w:rPr>
        <w:t>. Text ở dạng link.</w:t>
      </w:r>
    </w:p>
    <w:p w:rsidR="009F04AB" w:rsidRDefault="009F04AB" w:rsidP="009D19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Header</w:t>
      </w:r>
      <w:r w:rsidR="00D70291">
        <w:rPr>
          <w:lang w:val="en-US"/>
        </w:rPr>
        <w:t xml:space="preserve"> (đầu trang)</w:t>
      </w:r>
      <w:r>
        <w:rPr>
          <w:lang w:val="en-US"/>
        </w:rPr>
        <w:t>:</w:t>
      </w:r>
      <w:r w:rsidR="00D70291">
        <w:rPr>
          <w:lang w:val="en-US"/>
        </w:rPr>
        <w:t xml:space="preserve"> vị trí cố định trên toàn bộ website,</w:t>
      </w:r>
      <w:r>
        <w:rPr>
          <w:lang w:val="en-US"/>
        </w:rPr>
        <w:t xml:space="preserve"> </w:t>
      </w:r>
      <w:r w:rsidR="00D70291">
        <w:rPr>
          <w:lang w:val="en-US"/>
        </w:rPr>
        <w:t>c</w:t>
      </w:r>
      <w:r w:rsidR="00A07250">
        <w:rPr>
          <w:lang w:val="en-US"/>
        </w:rPr>
        <w:t>ó</w:t>
      </w:r>
      <w:r w:rsidR="00D70291">
        <w:rPr>
          <w:lang w:val="en-US"/>
        </w:rPr>
        <w:t xml:space="preserve"> (các)</w:t>
      </w:r>
      <w:r w:rsidR="00A07250">
        <w:rPr>
          <w:lang w:val="en-US"/>
        </w:rPr>
        <w:t xml:space="preserve"> thanh điều hướng (</w:t>
      </w:r>
      <w:r w:rsidR="00D70291">
        <w:rPr>
          <w:lang w:val="en-US"/>
        </w:rPr>
        <w:t>N</w:t>
      </w:r>
      <w:r w:rsidR="00A07250">
        <w:rPr>
          <w:lang w:val="en-US"/>
        </w:rPr>
        <w:t>avigation bar)</w:t>
      </w:r>
      <w:r w:rsidR="00D70291">
        <w:rPr>
          <w:lang w:val="en-US"/>
        </w:rPr>
        <w:t xml:space="preserve">. Header như một dạng sitemap tổng quát, chứa tất cả các liên kết chính đến trang con. </w:t>
      </w:r>
    </w:p>
    <w:p w:rsidR="005A1ED0" w:rsidRDefault="005A1ED0" w:rsidP="009D19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Các thành phần form phải tuân theo style thống nhất (button, textbox,…)</w:t>
      </w:r>
    </w:p>
    <w:p w:rsidR="00A07250" w:rsidRDefault="00A07250" w:rsidP="009D19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Navigation bar: chứa tất cả nội dung như biểu đồ cấu trúc website trong </w:t>
      </w:r>
      <w:hyperlink w:anchor="_Cấu_trúc_website" w:history="1">
        <w:r w:rsidRPr="00604631">
          <w:rPr>
            <w:rStyle w:val="Hyperlink"/>
            <w:lang w:val="en-US"/>
          </w:rPr>
          <w:t>mục 4</w:t>
        </w:r>
      </w:hyperlink>
      <w:r w:rsidR="00A25876">
        <w:rPr>
          <w:lang w:val="en-US"/>
        </w:rPr>
        <w:t>. Bar không đượ</w:t>
      </w:r>
      <w:r w:rsidR="004B3A00">
        <w:rPr>
          <w:lang w:val="en-US"/>
        </w:rPr>
        <w:t>c quá 2 level. Tham khảo hình 5.1.1</w:t>
      </w:r>
    </w:p>
    <w:p w:rsidR="00D70291" w:rsidRDefault="00D70291" w:rsidP="009D19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Footer</w:t>
      </w:r>
      <w:r w:rsidR="004B3A00">
        <w:rPr>
          <w:lang w:val="en-US"/>
        </w:rPr>
        <w:t>: Chứa thông tin liên hệ của Cty, một số liên kết chi tiết như header.</w:t>
      </w:r>
    </w:p>
    <w:p w:rsidR="006B209D" w:rsidRPr="006B209D" w:rsidRDefault="006B209D" w:rsidP="006B209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4B3A00" w:rsidTr="004B3A00">
        <w:tc>
          <w:tcPr>
            <w:tcW w:w="9854" w:type="dxa"/>
          </w:tcPr>
          <w:p w:rsidR="004B3A00" w:rsidRDefault="004B3A00" w:rsidP="004B3A00">
            <w:pPr>
              <w:jc w:val="center"/>
              <w:rPr>
                <w:lang w:val="en-US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54C63C1C" wp14:editId="53FCDC95">
                  <wp:extent cx="4581525" cy="2219325"/>
                  <wp:effectExtent l="19050" t="19050" r="28575" b="285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219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A00" w:rsidTr="004B3A00">
        <w:tc>
          <w:tcPr>
            <w:tcW w:w="9854" w:type="dxa"/>
          </w:tcPr>
          <w:p w:rsidR="004B3A00" w:rsidRPr="004B3A00" w:rsidRDefault="004B3A00" w:rsidP="004B3A00">
            <w:pPr>
              <w:jc w:val="center"/>
              <w:rPr>
                <w:i/>
                <w:lang w:val="en-US"/>
              </w:rPr>
            </w:pPr>
            <w:r w:rsidRPr="004B3A00">
              <w:rPr>
                <w:i/>
                <w:lang w:val="en-US"/>
              </w:rPr>
              <w:t>Hình 5.1.1 – navigation bar 2 level</w:t>
            </w:r>
          </w:p>
        </w:tc>
      </w:tr>
    </w:tbl>
    <w:p w:rsidR="004B3A00" w:rsidRPr="004B3A00" w:rsidRDefault="004B3A00" w:rsidP="004B3A00">
      <w:pPr>
        <w:rPr>
          <w:lang w:val="en-US"/>
        </w:rPr>
      </w:pPr>
    </w:p>
    <w:p w:rsidR="00340EE4" w:rsidRPr="005910C9" w:rsidRDefault="00ED67AB" w:rsidP="00063E7C">
      <w:pPr>
        <w:pStyle w:val="Heading3"/>
      </w:pPr>
      <w:bookmarkStart w:id="42" w:name="_Toc398670107"/>
      <w:bookmarkStart w:id="43" w:name="_Toc398758014"/>
      <w:r w:rsidRPr="005910C9">
        <w:t>Front page</w:t>
      </w:r>
      <w:bookmarkEnd w:id="42"/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732E7" w:rsidTr="009D19F6">
        <w:tc>
          <w:tcPr>
            <w:tcW w:w="2235" w:type="dxa"/>
          </w:tcPr>
          <w:p w:rsidR="005732E7" w:rsidRPr="009D19F6" w:rsidRDefault="005732E7" w:rsidP="00C142E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Mục đích</w:t>
            </w:r>
          </w:p>
        </w:tc>
        <w:tc>
          <w:tcPr>
            <w:tcW w:w="7619" w:type="dxa"/>
          </w:tcPr>
          <w:p w:rsidR="005732E7" w:rsidRPr="005732E7" w:rsidRDefault="005732E7" w:rsidP="00C142E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Giới thiệu tổng quát về các tour, chủ đề du lịch do Công ty cung cấp</w:t>
            </w:r>
          </w:p>
        </w:tc>
      </w:tr>
      <w:tr w:rsidR="005732E7" w:rsidTr="009D19F6">
        <w:tc>
          <w:tcPr>
            <w:tcW w:w="2235" w:type="dxa"/>
          </w:tcPr>
          <w:p w:rsidR="005732E7" w:rsidRPr="009D19F6" w:rsidRDefault="009D19F6" w:rsidP="00C142E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9D19F6" w:rsidRDefault="009D19F6" w:rsidP="009D19F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 w:rsidRPr="00C142E8">
              <w:rPr>
                <w:lang w:val="en-US"/>
              </w:rPr>
              <w:t xml:space="preserve">Sử dụng hình ảnh là chủ đạo. </w:t>
            </w:r>
          </w:p>
          <w:p w:rsidR="009D19F6" w:rsidRDefault="009D19F6" w:rsidP="009D19F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 w:rsidRPr="00C142E8">
              <w:rPr>
                <w:lang w:val="en-US"/>
              </w:rPr>
              <w:t>Toàn bộ</w:t>
            </w:r>
            <w:r>
              <w:rPr>
                <w:lang w:val="en-US"/>
              </w:rPr>
              <w:t xml:space="preserve"> thông tin hiển thị trong một màn hình (user không cần kéo lên xuống mới xem được hết thông tin)</w:t>
            </w:r>
          </w:p>
          <w:p w:rsidR="009D19F6" w:rsidRDefault="009D19F6" w:rsidP="009D19F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Phải có liên kết vào trang trong</w:t>
            </w:r>
          </w:p>
          <w:p w:rsidR="005732E7" w:rsidRPr="009D19F6" w:rsidRDefault="009D19F6" w:rsidP="00C142E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Các nội dung trong trang front-page cần được duy trì lâu, hạn chế thay đổi. Do đó các hình ảnh không nên mang tính trước mắt.</w:t>
            </w:r>
          </w:p>
        </w:tc>
      </w:tr>
      <w:tr w:rsidR="005732E7" w:rsidTr="009D19F6">
        <w:tc>
          <w:tcPr>
            <w:tcW w:w="2235" w:type="dxa"/>
          </w:tcPr>
          <w:p w:rsidR="005732E7" w:rsidRPr="009D19F6" w:rsidRDefault="009D19F6" w:rsidP="00C142E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Thành phần cần có</w:t>
            </w:r>
          </w:p>
        </w:tc>
        <w:tc>
          <w:tcPr>
            <w:tcW w:w="7619" w:type="dxa"/>
          </w:tcPr>
          <w:p w:rsidR="009D19F6" w:rsidRDefault="009D19F6" w:rsidP="009D19F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Lời chào / lời giới thiệu</w:t>
            </w:r>
          </w:p>
          <w:p w:rsidR="009D19F6" w:rsidRDefault="009D19F6" w:rsidP="009D19F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Slide ảnh lớn kèm lời dẫn</w:t>
            </w:r>
          </w:p>
          <w:p w:rsidR="005732E7" w:rsidRPr="009D19F6" w:rsidRDefault="009D19F6" w:rsidP="00C142E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Các khuôn ảnh nhỏ, khái quát được các chủ đề tour</w:t>
            </w:r>
          </w:p>
        </w:tc>
      </w:tr>
    </w:tbl>
    <w:p w:rsidR="005732E7" w:rsidRDefault="005732E7" w:rsidP="00C142E8">
      <w:pPr>
        <w:spacing w:line="312" w:lineRule="auto"/>
        <w:rPr>
          <w:b/>
          <w:lang w:val="en-US"/>
        </w:rPr>
      </w:pPr>
    </w:p>
    <w:p w:rsidR="00ED67AB" w:rsidRPr="005732E7" w:rsidRDefault="00ED67AB" w:rsidP="00063E7C">
      <w:pPr>
        <w:pStyle w:val="Heading3"/>
      </w:pPr>
      <w:bookmarkStart w:id="44" w:name="_Toc398670108"/>
      <w:bookmarkStart w:id="45" w:name="_Toc398758015"/>
      <w:r w:rsidRPr="005732E7">
        <w:t>Trang chủ</w:t>
      </w:r>
      <w:bookmarkEnd w:id="44"/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250395" w:rsidTr="00096CD8">
        <w:tc>
          <w:tcPr>
            <w:tcW w:w="2235" w:type="dxa"/>
          </w:tcPr>
          <w:p w:rsidR="00250395" w:rsidRPr="009D19F6" w:rsidRDefault="00250395" w:rsidP="00096CD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Mục đích</w:t>
            </w:r>
          </w:p>
        </w:tc>
        <w:tc>
          <w:tcPr>
            <w:tcW w:w="7619" w:type="dxa"/>
          </w:tcPr>
          <w:p w:rsidR="00250395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 w:rsidRPr="00EB568F">
              <w:rPr>
                <w:lang w:val="en-US"/>
              </w:rPr>
              <w:t xml:space="preserve">Thu hút, giữ chân người xem </w:t>
            </w:r>
          </w:p>
          <w:p w:rsidR="00250395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Cung cấp được các thông tin hấp dẫn nhất, mới nhất</w:t>
            </w:r>
          </w:p>
          <w:p w:rsidR="00250395" w:rsidRPr="00250395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Nội dung được cập nhật thường xuyên.</w:t>
            </w:r>
          </w:p>
        </w:tc>
      </w:tr>
      <w:tr w:rsidR="00250395" w:rsidTr="00096CD8">
        <w:tc>
          <w:tcPr>
            <w:tcW w:w="2235" w:type="dxa"/>
          </w:tcPr>
          <w:p w:rsidR="00250395" w:rsidRPr="009D19F6" w:rsidRDefault="00250395" w:rsidP="00096CD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250395" w:rsidRPr="00EB568F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b/>
                <w:lang w:val="en-US"/>
              </w:rPr>
            </w:pPr>
            <w:r>
              <w:rPr>
                <w:lang w:val="en-US"/>
              </w:rPr>
              <w:t>Phải có background. Background phải có hình ảnh đặc trưng, liên quan đến du lịch Việt Nam; tạo được sự hứng khởi cho người xem.</w:t>
            </w:r>
          </w:p>
          <w:p w:rsidR="00250395" w:rsidRPr="009D19F6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Bố trí đa dạng, linh hoạt, tự do, thoáng; tránh khuôn đúc, nhồi nhét nhiều thông tin, thô cứng.</w:t>
            </w:r>
          </w:p>
        </w:tc>
      </w:tr>
      <w:tr w:rsidR="00250395" w:rsidTr="00096CD8">
        <w:tc>
          <w:tcPr>
            <w:tcW w:w="2235" w:type="dxa"/>
          </w:tcPr>
          <w:p w:rsidR="00250395" w:rsidRPr="009D19F6" w:rsidRDefault="00250395" w:rsidP="00096CD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Thành phần cần có</w:t>
            </w:r>
          </w:p>
        </w:tc>
        <w:tc>
          <w:tcPr>
            <w:tcW w:w="7619" w:type="dxa"/>
          </w:tcPr>
          <w:p w:rsidR="00250395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Các tour được khuyến nghị bởi admin</w:t>
            </w:r>
          </w:p>
          <w:p w:rsidR="00250395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Các tour được quan tâm nhất</w:t>
            </w:r>
          </w:p>
          <w:p w:rsidR="00250395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Danh sách sự kiện sắp diễn ra</w:t>
            </w:r>
          </w:p>
          <w:p w:rsidR="00250395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Danh sách khách sạn/resout được admin khuyến nghị</w:t>
            </w:r>
          </w:p>
          <w:p w:rsidR="00250395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Các chương trình ưu đãi</w:t>
            </w:r>
          </w:p>
          <w:p w:rsidR="00250395" w:rsidRPr="00250395" w:rsidRDefault="00250395" w:rsidP="00250395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Thông tin liên hệ nhanh (click để chat trực tiếp)</w:t>
            </w:r>
          </w:p>
        </w:tc>
      </w:tr>
    </w:tbl>
    <w:p w:rsidR="00CE460A" w:rsidRPr="00CE460A" w:rsidRDefault="00CE460A" w:rsidP="00CE460A">
      <w:pPr>
        <w:spacing w:line="312" w:lineRule="auto"/>
        <w:rPr>
          <w:b/>
          <w:lang w:val="en-US"/>
        </w:rPr>
      </w:pPr>
    </w:p>
    <w:p w:rsidR="00ED67AB" w:rsidRDefault="0049563D" w:rsidP="00063E7C">
      <w:pPr>
        <w:pStyle w:val="Heading3"/>
      </w:pPr>
      <w:bookmarkStart w:id="46" w:name="_Toc398758016"/>
      <w:r>
        <w:t>Trang danh sách Tour, Khách sạn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151463" w:rsidTr="00096CD8">
        <w:tc>
          <w:tcPr>
            <w:tcW w:w="2235" w:type="dxa"/>
          </w:tcPr>
          <w:p w:rsidR="00151463" w:rsidRPr="009D19F6" w:rsidRDefault="00151463" w:rsidP="00096CD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Mục đích</w:t>
            </w:r>
          </w:p>
        </w:tc>
        <w:tc>
          <w:tcPr>
            <w:tcW w:w="7619" w:type="dxa"/>
          </w:tcPr>
          <w:p w:rsidR="00151463" w:rsidRPr="00151463" w:rsidRDefault="00151463" w:rsidP="0049563D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Liệt kê danh sách các tour</w:t>
            </w:r>
            <w:r w:rsidR="0049563D">
              <w:rPr>
                <w:lang w:val="en-US"/>
              </w:rPr>
              <w:t>/khách sạn</w:t>
            </w:r>
          </w:p>
        </w:tc>
      </w:tr>
      <w:tr w:rsidR="00151463" w:rsidRPr="00E22727" w:rsidTr="00096CD8">
        <w:tc>
          <w:tcPr>
            <w:tcW w:w="2235" w:type="dxa"/>
          </w:tcPr>
          <w:p w:rsidR="00151463" w:rsidRPr="009D19F6" w:rsidRDefault="00151463" w:rsidP="00096CD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49563D" w:rsidRDefault="0049563D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Theo cùng chủ đề đã chọn</w:t>
            </w:r>
          </w:p>
          <w:p w:rsidR="0049563D" w:rsidRDefault="0049563D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Dạng list (danh sách) hoặc grid (lưới)</w:t>
            </w:r>
          </w:p>
          <w:p w:rsidR="00151463" w:rsidRPr="0049563D" w:rsidRDefault="0049563D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fr-CA"/>
              </w:rPr>
            </w:pPr>
            <w:r>
              <w:rPr>
                <w:lang w:val="fr-CA"/>
              </w:rPr>
              <w:t>Không quá dài</w:t>
            </w:r>
          </w:p>
          <w:p w:rsidR="00E22727" w:rsidRPr="00D80451" w:rsidRDefault="0049563D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fr-CA"/>
              </w:rPr>
            </w:pPr>
            <w:r w:rsidRPr="00D80451">
              <w:rPr>
                <w:lang w:val="fr-CA"/>
              </w:rPr>
              <w:t>Có phân trang nếu vượt quá số tối đa</w:t>
            </w:r>
          </w:p>
          <w:p w:rsidR="00E22727" w:rsidRPr="00D80451" w:rsidRDefault="00E22727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fr-CA"/>
              </w:rPr>
            </w:pPr>
            <w:r w:rsidRPr="00D80451">
              <w:rPr>
                <w:lang w:val="fr-CA"/>
              </w:rPr>
              <w:t>Di chuyển giữa các trang thông qua các link : số trang; các biểu tượng cho trang trước, trang sau, trang đầu, trang cuối.</w:t>
            </w:r>
          </w:p>
          <w:p w:rsidR="00E22727" w:rsidRDefault="00E22727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Highligh</w:t>
            </w:r>
            <w:r w:rsidR="0049563D">
              <w:rPr>
                <w:lang w:val="en-US"/>
              </w:rPr>
              <w:t>t</w:t>
            </w:r>
            <w:r>
              <w:rPr>
                <w:lang w:val="en-US"/>
              </w:rPr>
              <w:t xml:space="preserve"> trên số trang hiện tại</w:t>
            </w:r>
          </w:p>
          <w:p w:rsidR="0049563D" w:rsidRPr="00E22727" w:rsidRDefault="0049563D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Có chứa liên kết vào trang thông tin chi tiết</w:t>
            </w:r>
          </w:p>
        </w:tc>
      </w:tr>
      <w:tr w:rsidR="00151463" w:rsidTr="00096CD8">
        <w:tc>
          <w:tcPr>
            <w:tcW w:w="2235" w:type="dxa"/>
          </w:tcPr>
          <w:p w:rsidR="00151463" w:rsidRPr="009D19F6" w:rsidRDefault="00151463" w:rsidP="00096CD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Thành phần cần có</w:t>
            </w:r>
          </w:p>
        </w:tc>
        <w:tc>
          <w:tcPr>
            <w:tcW w:w="7619" w:type="dxa"/>
          </w:tcPr>
          <w:p w:rsidR="00151463" w:rsidRDefault="0049563D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Tour: Hình ảnh, tiêu đề, thông tin vắn tắt, khoảng giá (nếu có), danh sách sự kiện liên quan</w:t>
            </w:r>
            <w:r w:rsidR="00C63496">
              <w:rPr>
                <w:lang w:val="en-US"/>
              </w:rPr>
              <w:t>.</w:t>
            </w:r>
          </w:p>
          <w:p w:rsidR="0049563D" w:rsidRPr="00250395" w:rsidRDefault="0049563D" w:rsidP="0049563D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 xml:space="preserve">Khách sạn: Hình ảnh, tên, số sao, khoảng giá phòng, thông tin khuyến mãi (nếu có) </w:t>
            </w:r>
            <w:r w:rsidR="00C63496">
              <w:rPr>
                <w:lang w:val="en-US"/>
              </w:rPr>
              <w:t>.</w:t>
            </w:r>
          </w:p>
        </w:tc>
      </w:tr>
    </w:tbl>
    <w:p w:rsidR="00151463" w:rsidRPr="00151463" w:rsidRDefault="00151463" w:rsidP="00151463">
      <w:pPr>
        <w:rPr>
          <w:lang w:val="en-US"/>
        </w:rPr>
      </w:pPr>
    </w:p>
    <w:p w:rsidR="00ED67AB" w:rsidRDefault="00457BC8" w:rsidP="00063E7C">
      <w:pPr>
        <w:pStyle w:val="Heading3"/>
        <w:rPr>
          <w:lang w:val="fr-CA"/>
        </w:rPr>
      </w:pPr>
      <w:bookmarkStart w:id="47" w:name="_Toc398758017"/>
      <w:r w:rsidRPr="00457BC8">
        <w:rPr>
          <w:lang w:val="fr-CA"/>
        </w:rPr>
        <w:t>Thông tin chi tiết về</w:t>
      </w:r>
      <w:r w:rsidR="00ED67AB" w:rsidRPr="00457BC8">
        <w:rPr>
          <w:lang w:val="fr-CA"/>
        </w:rPr>
        <w:t xml:space="preserve"> tour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A22A40" w:rsidTr="00096CD8">
        <w:tc>
          <w:tcPr>
            <w:tcW w:w="2235" w:type="dxa"/>
          </w:tcPr>
          <w:p w:rsidR="00A22A40" w:rsidRPr="009D19F6" w:rsidRDefault="00A22A40" w:rsidP="00096CD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Mục đích</w:t>
            </w:r>
          </w:p>
        </w:tc>
        <w:tc>
          <w:tcPr>
            <w:tcW w:w="7619" w:type="dxa"/>
          </w:tcPr>
          <w:p w:rsidR="00A22A40" w:rsidRPr="00151463" w:rsidRDefault="00A22A40" w:rsidP="00096CD8">
            <w:p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Hiển thị thông tin chi tiết về tour, trong đó có chứa đường dẫn tới (hoặc chứa trực tiếp) form để đặt tour hiện tại.</w:t>
            </w:r>
          </w:p>
        </w:tc>
      </w:tr>
      <w:tr w:rsidR="00A22A40" w:rsidRPr="00E22727" w:rsidTr="00096CD8">
        <w:tc>
          <w:tcPr>
            <w:tcW w:w="2235" w:type="dxa"/>
          </w:tcPr>
          <w:p w:rsidR="00A22A40" w:rsidRPr="009D19F6" w:rsidRDefault="00A22A40" w:rsidP="00096CD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Yêu cầu</w:t>
            </w:r>
          </w:p>
        </w:tc>
        <w:tc>
          <w:tcPr>
            <w:tcW w:w="7619" w:type="dxa"/>
          </w:tcPr>
          <w:p w:rsidR="00A22A40" w:rsidRDefault="00A22A40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Dễ dàng theo dõi từ thông tin tổng quát (overview) đến thông tin chi tiết.</w:t>
            </w:r>
          </w:p>
          <w:p w:rsidR="00A22A40" w:rsidRDefault="00A22A40" w:rsidP="005A1ED0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Cần phải có chỗ để thể hiện được các ảnh lớn (là ảnh có chiều ngang tối thiểu bằng 60% chiều ngang phần nội dung website).</w:t>
            </w:r>
          </w:p>
          <w:p w:rsidR="001131F0" w:rsidRPr="005A1ED0" w:rsidRDefault="001131F0" w:rsidP="005A1ED0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Lời bình: chỉ hiển thị họ tên,</w:t>
            </w:r>
            <w:r w:rsidR="00511B1C">
              <w:rPr>
                <w:lang w:val="en-US"/>
              </w:rPr>
              <w:t xml:space="preserve"> tiêu đề,</w:t>
            </w:r>
            <w:r>
              <w:rPr>
                <w:lang w:val="en-US"/>
              </w:rPr>
              <w:t xml:space="preserve"> nội dung.</w:t>
            </w:r>
          </w:p>
        </w:tc>
      </w:tr>
      <w:tr w:rsidR="00A22A40" w:rsidRPr="00714F49" w:rsidTr="00096CD8">
        <w:tc>
          <w:tcPr>
            <w:tcW w:w="2235" w:type="dxa"/>
          </w:tcPr>
          <w:p w:rsidR="00A22A40" w:rsidRPr="009D19F6" w:rsidRDefault="00A22A40" w:rsidP="00096CD8">
            <w:pPr>
              <w:spacing w:line="312" w:lineRule="auto"/>
              <w:rPr>
                <w:lang w:val="en-US"/>
              </w:rPr>
            </w:pPr>
            <w:r w:rsidRPr="009D19F6">
              <w:rPr>
                <w:lang w:val="en-US"/>
              </w:rPr>
              <w:t>Thành phần cần có</w:t>
            </w:r>
          </w:p>
        </w:tc>
        <w:tc>
          <w:tcPr>
            <w:tcW w:w="7619" w:type="dxa"/>
          </w:tcPr>
          <w:p w:rsidR="00A22A40" w:rsidRDefault="005A1ED0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Hình ảnh liên quan</w:t>
            </w:r>
          </w:p>
          <w:p w:rsidR="005A1ED0" w:rsidRDefault="005A1ED0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Thông tin tổng quát</w:t>
            </w:r>
          </w:p>
          <w:p w:rsidR="005A1ED0" w:rsidRDefault="005A1ED0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Thông tin chi tiết</w:t>
            </w:r>
          </w:p>
          <w:p w:rsidR="005A1ED0" w:rsidRPr="00096CD8" w:rsidRDefault="001131F0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b/>
                <w:lang w:val="en-US"/>
              </w:rPr>
            </w:pPr>
            <w:r w:rsidRPr="00096CD8">
              <w:rPr>
                <w:b/>
                <w:lang w:val="en-US"/>
              </w:rPr>
              <w:t>Form b</w:t>
            </w:r>
            <w:r w:rsidR="005A1ED0" w:rsidRPr="00096CD8">
              <w:rPr>
                <w:b/>
                <w:lang w:val="en-US"/>
              </w:rPr>
              <w:t>ình luận</w:t>
            </w:r>
          </w:p>
          <w:p w:rsidR="005A1ED0" w:rsidRDefault="00511B1C" w:rsidP="00096CD8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Danh sách</w:t>
            </w:r>
            <w:r w:rsidR="001131F0">
              <w:rPr>
                <w:lang w:val="en-US"/>
              </w:rPr>
              <w:t xml:space="preserve"> lời bình</w:t>
            </w:r>
            <w:r>
              <w:rPr>
                <w:lang w:val="en-US"/>
              </w:rPr>
              <w:t>: sắp xếp theo thứ tự thời gian, có phân trang.</w:t>
            </w:r>
          </w:p>
          <w:p w:rsidR="00714F49" w:rsidRPr="00D80451" w:rsidRDefault="00714F49" w:rsidP="00714F49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fr-CA"/>
              </w:rPr>
            </w:pPr>
            <w:r w:rsidRPr="00D80451">
              <w:rPr>
                <w:lang w:val="fr-CA"/>
              </w:rPr>
              <w:t>Tour liên quan: tối đa 3 tour. Liên quan theo category, ví dụ người dùng đang xem tour trong mục Miền bắc thì các tour liên quan phải cùng thuộc tour miền bắc.</w:t>
            </w:r>
          </w:p>
          <w:p w:rsidR="00714F49" w:rsidRPr="00714F49" w:rsidRDefault="00714F49" w:rsidP="00714F49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lang w:val="en-US"/>
              </w:rPr>
            </w:pPr>
            <w:r>
              <w:rPr>
                <w:lang w:val="en-US"/>
              </w:rPr>
              <w:t>Form liên hệ đặt tour</w:t>
            </w:r>
          </w:p>
        </w:tc>
      </w:tr>
    </w:tbl>
    <w:p w:rsidR="00A22A40" w:rsidRDefault="00A22A40" w:rsidP="00A22A40">
      <w:pPr>
        <w:rPr>
          <w:lang w:val="en-US"/>
        </w:rPr>
      </w:pPr>
    </w:p>
    <w:p w:rsidR="00714F49" w:rsidRPr="00714F49" w:rsidRDefault="00714F49" w:rsidP="00A22A40">
      <w:pPr>
        <w:rPr>
          <w:lang w:val="fr-CA"/>
        </w:rPr>
      </w:pPr>
      <w:r w:rsidRPr="00714F49">
        <w:rPr>
          <w:lang w:val="fr-CA"/>
        </w:rPr>
        <w:t xml:space="preserve">Form liên hệ đặt tour: cấu trúc tương tự </w:t>
      </w:r>
      <w:hyperlink r:id="rId17" w:history="1">
        <w:r w:rsidRPr="00714F49">
          <w:rPr>
            <w:rStyle w:val="Hyperlink"/>
            <w:lang w:val="fr-CA"/>
          </w:rPr>
          <w:t>http://voyagevietnama</w:t>
        </w:r>
        <w:r w:rsidRPr="00714F49">
          <w:rPr>
            <w:rStyle w:val="Hyperlink"/>
            <w:lang w:val="fr-CA"/>
          </w:rPr>
          <w:t>s</w:t>
        </w:r>
        <w:r w:rsidRPr="00714F49">
          <w:rPr>
            <w:rStyle w:val="Hyperlink"/>
            <w:lang w:val="fr-CA"/>
          </w:rPr>
          <w:t>t.com/Randonnee-au-pays-des-Thai-8-jours-7-nuits.html</w:t>
        </w:r>
      </w:hyperlink>
      <w:r w:rsidRPr="00714F49">
        <w:rPr>
          <w:lang w:val="fr-CA"/>
        </w:rPr>
        <w:t xml:space="preserve"> (tab </w:t>
      </w:r>
      <w:hyperlink r:id="rId18" w:anchor="tab5" w:history="1">
        <w:r>
          <w:rPr>
            <w:rStyle w:val="Hyperlink"/>
          </w:rPr>
          <w:t>Demande de prix</w:t>
        </w:r>
      </w:hyperlink>
      <w:r w:rsidRPr="00714F49">
        <w:rPr>
          <w:lang w:val="fr-CA"/>
        </w:rPr>
        <w:t xml:space="preserve">) </w:t>
      </w:r>
    </w:p>
    <w:p w:rsidR="005A1ED0" w:rsidRDefault="005A1ED0" w:rsidP="00A22A40">
      <w:pPr>
        <w:rPr>
          <w:lang w:val="en-US"/>
        </w:rPr>
      </w:pPr>
      <w:r>
        <w:rPr>
          <w:lang w:val="en-US"/>
        </w:rPr>
        <w:lastRenderedPageBreak/>
        <w:t>Form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15"/>
        <w:gridCol w:w="1525"/>
        <w:gridCol w:w="2547"/>
        <w:gridCol w:w="2987"/>
      </w:tblGrid>
      <w:tr w:rsidR="001202E4" w:rsidTr="001202E4">
        <w:tc>
          <w:tcPr>
            <w:tcW w:w="1380" w:type="dxa"/>
          </w:tcPr>
          <w:p w:rsidR="001202E4" w:rsidRPr="001131F0" w:rsidRDefault="001202E4" w:rsidP="00A22A40">
            <w:pPr>
              <w:rPr>
                <w:b/>
                <w:lang w:val="en-US"/>
              </w:rPr>
            </w:pPr>
            <w:r w:rsidRPr="001131F0">
              <w:rPr>
                <w:b/>
                <w:lang w:val="en-US"/>
              </w:rPr>
              <w:t>Nhãn</w:t>
            </w:r>
          </w:p>
        </w:tc>
        <w:tc>
          <w:tcPr>
            <w:tcW w:w="1415" w:type="dxa"/>
          </w:tcPr>
          <w:p w:rsidR="001202E4" w:rsidRPr="001131F0" w:rsidRDefault="001202E4" w:rsidP="00A22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</w:t>
            </w:r>
          </w:p>
        </w:tc>
        <w:tc>
          <w:tcPr>
            <w:tcW w:w="1525" w:type="dxa"/>
          </w:tcPr>
          <w:p w:rsidR="001202E4" w:rsidRPr="001131F0" w:rsidRDefault="001202E4" w:rsidP="00A22A40">
            <w:pPr>
              <w:rPr>
                <w:b/>
                <w:lang w:val="en-US"/>
              </w:rPr>
            </w:pPr>
            <w:r w:rsidRPr="001131F0">
              <w:rPr>
                <w:b/>
                <w:lang w:val="en-US"/>
              </w:rPr>
              <w:t>Mặc định</w:t>
            </w:r>
          </w:p>
        </w:tc>
        <w:tc>
          <w:tcPr>
            <w:tcW w:w="2547" w:type="dxa"/>
          </w:tcPr>
          <w:p w:rsidR="001202E4" w:rsidRPr="001131F0" w:rsidRDefault="001202E4" w:rsidP="00A22A40">
            <w:pPr>
              <w:rPr>
                <w:b/>
                <w:lang w:val="en-US"/>
              </w:rPr>
            </w:pPr>
            <w:r w:rsidRPr="001131F0">
              <w:rPr>
                <w:b/>
                <w:lang w:val="en-US"/>
              </w:rPr>
              <w:t>Yêu cầu</w:t>
            </w:r>
          </w:p>
        </w:tc>
        <w:tc>
          <w:tcPr>
            <w:tcW w:w="2987" w:type="dxa"/>
          </w:tcPr>
          <w:p w:rsidR="001202E4" w:rsidRPr="001131F0" w:rsidRDefault="007C4DC1" w:rsidP="00A22A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Thông báo lỗi</w:t>
            </w:r>
          </w:p>
        </w:tc>
      </w:tr>
      <w:tr w:rsidR="001202E4" w:rsidTr="001202E4">
        <w:tc>
          <w:tcPr>
            <w:tcW w:w="1380" w:type="dxa"/>
          </w:tcPr>
          <w:p w:rsidR="001202E4" w:rsidRDefault="001202E4" w:rsidP="00A22A40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415" w:type="dxa"/>
          </w:tcPr>
          <w:p w:rsidR="001202E4" w:rsidRDefault="001202E4" w:rsidP="00A22A40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  <w:tc>
          <w:tcPr>
            <w:tcW w:w="1525" w:type="dxa"/>
          </w:tcPr>
          <w:p w:rsidR="001202E4" w:rsidRDefault="001202E4" w:rsidP="00A22A40">
            <w:pPr>
              <w:rPr>
                <w:lang w:val="en-US"/>
              </w:rPr>
            </w:pPr>
            <w:r>
              <w:rPr>
                <w:lang w:val="en-US"/>
              </w:rPr>
              <w:t>Trống</w:t>
            </w:r>
          </w:p>
        </w:tc>
        <w:tc>
          <w:tcPr>
            <w:tcW w:w="2547" w:type="dxa"/>
          </w:tcPr>
          <w:p w:rsidR="001202E4" w:rsidRDefault="001202E4" w:rsidP="006F67B6">
            <w:pPr>
              <w:rPr>
                <w:lang w:val="en-US"/>
              </w:rPr>
            </w:pPr>
            <w:r>
              <w:rPr>
                <w:lang w:val="en-US"/>
              </w:rPr>
              <w:t xml:space="preserve">Bắt buộc, Max: </w:t>
            </w:r>
            <w:r w:rsidR="006F67B6">
              <w:rPr>
                <w:lang w:val="en-US"/>
              </w:rPr>
              <w:t>5</w:t>
            </w:r>
            <w:r>
              <w:rPr>
                <w:lang w:val="en-US"/>
              </w:rPr>
              <w:t>0 ký tự</w:t>
            </w:r>
          </w:p>
        </w:tc>
        <w:tc>
          <w:tcPr>
            <w:tcW w:w="2987" w:type="dxa"/>
          </w:tcPr>
          <w:p w:rsidR="007C4DC1" w:rsidRDefault="007C4DC1" w:rsidP="00A22A40">
            <w:pPr>
              <w:rPr>
                <w:lang w:val="en-US"/>
              </w:rPr>
            </w:pPr>
            <w:r>
              <w:rPr>
                <w:lang w:val="en-US"/>
              </w:rPr>
              <w:t>“Vui lòng nhập họ tên”</w:t>
            </w:r>
          </w:p>
          <w:p w:rsidR="001202E4" w:rsidRDefault="007C4DC1" w:rsidP="006F67B6">
            <w:pPr>
              <w:rPr>
                <w:lang w:val="en-US"/>
              </w:rPr>
            </w:pPr>
            <w:r>
              <w:rPr>
                <w:lang w:val="en-US"/>
              </w:rPr>
              <w:t xml:space="preserve">“Họ tên không quá </w:t>
            </w:r>
            <w:r w:rsidR="006F67B6">
              <w:rPr>
                <w:lang w:val="en-US"/>
              </w:rPr>
              <w:t>5</w:t>
            </w:r>
            <w:r>
              <w:rPr>
                <w:lang w:val="en-US"/>
              </w:rPr>
              <w:t>0 ký tự”</w:t>
            </w:r>
          </w:p>
        </w:tc>
      </w:tr>
      <w:tr w:rsidR="001202E4" w:rsidTr="001202E4">
        <w:tc>
          <w:tcPr>
            <w:tcW w:w="1380" w:type="dxa"/>
          </w:tcPr>
          <w:p w:rsidR="001202E4" w:rsidRDefault="001202E4" w:rsidP="00A22A4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5" w:type="dxa"/>
          </w:tcPr>
          <w:p w:rsidR="001202E4" w:rsidRDefault="001202E4" w:rsidP="00A22A40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  <w:tc>
          <w:tcPr>
            <w:tcW w:w="1525" w:type="dxa"/>
          </w:tcPr>
          <w:p w:rsidR="001202E4" w:rsidRDefault="001202E4" w:rsidP="00A22A40">
            <w:pPr>
              <w:rPr>
                <w:lang w:val="en-US"/>
              </w:rPr>
            </w:pPr>
            <w:r>
              <w:rPr>
                <w:lang w:val="en-US"/>
              </w:rPr>
              <w:t>Trống</w:t>
            </w:r>
          </w:p>
        </w:tc>
        <w:tc>
          <w:tcPr>
            <w:tcW w:w="2547" w:type="dxa"/>
          </w:tcPr>
          <w:p w:rsidR="001202E4" w:rsidRDefault="001202E4" w:rsidP="00A22A40">
            <w:pPr>
              <w:rPr>
                <w:lang w:val="en-US"/>
              </w:rPr>
            </w:pPr>
          </w:p>
        </w:tc>
        <w:tc>
          <w:tcPr>
            <w:tcW w:w="2987" w:type="dxa"/>
          </w:tcPr>
          <w:p w:rsidR="001202E4" w:rsidRDefault="001202E4" w:rsidP="00A22A40">
            <w:pPr>
              <w:rPr>
                <w:lang w:val="en-US"/>
              </w:rPr>
            </w:pPr>
          </w:p>
        </w:tc>
      </w:tr>
      <w:tr w:rsidR="00511B1C" w:rsidTr="001202E4">
        <w:tc>
          <w:tcPr>
            <w:tcW w:w="1380" w:type="dxa"/>
          </w:tcPr>
          <w:p w:rsidR="00511B1C" w:rsidRDefault="00511B1C" w:rsidP="00A22A40">
            <w:pPr>
              <w:rPr>
                <w:lang w:val="en-US"/>
              </w:rPr>
            </w:pPr>
            <w:r>
              <w:rPr>
                <w:lang w:val="en-US"/>
              </w:rPr>
              <w:t>Tiêu đề</w:t>
            </w:r>
          </w:p>
        </w:tc>
        <w:tc>
          <w:tcPr>
            <w:tcW w:w="1415" w:type="dxa"/>
          </w:tcPr>
          <w:p w:rsidR="00511B1C" w:rsidRDefault="00511B1C" w:rsidP="00A22A40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  <w:tc>
          <w:tcPr>
            <w:tcW w:w="1525" w:type="dxa"/>
          </w:tcPr>
          <w:p w:rsidR="00511B1C" w:rsidRDefault="00511B1C" w:rsidP="00A22A40">
            <w:pPr>
              <w:rPr>
                <w:lang w:val="en-US"/>
              </w:rPr>
            </w:pPr>
            <w:r>
              <w:rPr>
                <w:lang w:val="en-US"/>
              </w:rPr>
              <w:t>Trống</w:t>
            </w:r>
          </w:p>
        </w:tc>
        <w:tc>
          <w:tcPr>
            <w:tcW w:w="2547" w:type="dxa"/>
          </w:tcPr>
          <w:p w:rsidR="00511B1C" w:rsidRDefault="00511B1C" w:rsidP="00FD07CE">
            <w:pPr>
              <w:rPr>
                <w:lang w:val="en-US"/>
              </w:rPr>
            </w:pPr>
            <w:r>
              <w:rPr>
                <w:lang w:val="en-US"/>
              </w:rPr>
              <w:t>Max: 1</w:t>
            </w:r>
            <w:r w:rsidR="00FD07CE">
              <w:rPr>
                <w:lang w:val="en-US"/>
              </w:rPr>
              <w:t>5</w:t>
            </w:r>
            <w:r>
              <w:rPr>
                <w:lang w:val="en-US"/>
              </w:rPr>
              <w:t>0 ký tự</w:t>
            </w:r>
          </w:p>
        </w:tc>
        <w:tc>
          <w:tcPr>
            <w:tcW w:w="2987" w:type="dxa"/>
          </w:tcPr>
          <w:p w:rsidR="00511B1C" w:rsidRDefault="00511B1C" w:rsidP="00FD07CE">
            <w:pPr>
              <w:rPr>
                <w:lang w:val="en-US"/>
              </w:rPr>
            </w:pPr>
            <w:r>
              <w:rPr>
                <w:lang w:val="en-US"/>
              </w:rPr>
              <w:t>“Tiêu đề không quá 1</w:t>
            </w:r>
            <w:r w:rsidR="00FD07CE">
              <w:rPr>
                <w:lang w:val="en-US"/>
              </w:rPr>
              <w:t>5</w:t>
            </w:r>
            <w:r>
              <w:rPr>
                <w:lang w:val="en-US"/>
              </w:rPr>
              <w:t>0 ký tự”</w:t>
            </w:r>
          </w:p>
        </w:tc>
      </w:tr>
      <w:tr w:rsidR="001202E4" w:rsidTr="001202E4">
        <w:tc>
          <w:tcPr>
            <w:tcW w:w="1380" w:type="dxa"/>
          </w:tcPr>
          <w:p w:rsidR="001202E4" w:rsidRDefault="001202E4" w:rsidP="00A22A40">
            <w:pPr>
              <w:rPr>
                <w:lang w:val="en-US"/>
              </w:rPr>
            </w:pPr>
            <w:r>
              <w:rPr>
                <w:lang w:val="en-US"/>
              </w:rPr>
              <w:t>Nội dung</w:t>
            </w:r>
          </w:p>
        </w:tc>
        <w:tc>
          <w:tcPr>
            <w:tcW w:w="1415" w:type="dxa"/>
          </w:tcPr>
          <w:p w:rsidR="001202E4" w:rsidRDefault="001202E4" w:rsidP="00A22A40">
            <w:pPr>
              <w:rPr>
                <w:lang w:val="en-US"/>
              </w:rPr>
            </w:pPr>
            <w:r>
              <w:rPr>
                <w:lang w:val="en-US"/>
              </w:rPr>
              <w:t>Text area</w:t>
            </w:r>
          </w:p>
        </w:tc>
        <w:tc>
          <w:tcPr>
            <w:tcW w:w="1525" w:type="dxa"/>
          </w:tcPr>
          <w:p w:rsidR="001202E4" w:rsidRDefault="001202E4" w:rsidP="00A22A40">
            <w:pPr>
              <w:rPr>
                <w:lang w:val="en-US"/>
              </w:rPr>
            </w:pPr>
            <w:r>
              <w:rPr>
                <w:lang w:val="en-US"/>
              </w:rPr>
              <w:t>Trống</w:t>
            </w:r>
          </w:p>
        </w:tc>
        <w:tc>
          <w:tcPr>
            <w:tcW w:w="2547" w:type="dxa"/>
          </w:tcPr>
          <w:p w:rsidR="001202E4" w:rsidRDefault="001202E4" w:rsidP="005A1ED0">
            <w:pPr>
              <w:rPr>
                <w:lang w:val="en-US"/>
              </w:rPr>
            </w:pPr>
            <w:r>
              <w:rPr>
                <w:lang w:val="en-US"/>
              </w:rPr>
              <w:t>Bắt buộc, Max: 1000 ký tự</w:t>
            </w:r>
          </w:p>
        </w:tc>
        <w:tc>
          <w:tcPr>
            <w:tcW w:w="2987" w:type="dxa"/>
          </w:tcPr>
          <w:p w:rsidR="001202E4" w:rsidRDefault="007C4DC1" w:rsidP="00A22A40">
            <w:pPr>
              <w:rPr>
                <w:lang w:val="en-US"/>
              </w:rPr>
            </w:pPr>
            <w:r>
              <w:rPr>
                <w:lang w:val="en-US"/>
              </w:rPr>
              <w:t>“Vui lòng nhập nội dung”</w:t>
            </w:r>
          </w:p>
          <w:p w:rsidR="007C4DC1" w:rsidRDefault="007C4DC1" w:rsidP="00A22A40">
            <w:pPr>
              <w:rPr>
                <w:lang w:val="en-US"/>
              </w:rPr>
            </w:pPr>
            <w:r>
              <w:rPr>
                <w:lang w:val="en-US"/>
              </w:rPr>
              <w:t>“Nội dung không</w:t>
            </w:r>
            <w:r w:rsidR="0004701F">
              <w:rPr>
                <w:lang w:val="en-US"/>
              </w:rPr>
              <w:t xml:space="preserve"> quá 1000 ký tự</w:t>
            </w:r>
            <w:r>
              <w:rPr>
                <w:lang w:val="en-US"/>
              </w:rPr>
              <w:t>”</w:t>
            </w:r>
          </w:p>
        </w:tc>
      </w:tr>
    </w:tbl>
    <w:p w:rsidR="005A1ED0" w:rsidRPr="00A22A40" w:rsidRDefault="005A1ED0" w:rsidP="00A22A40">
      <w:pPr>
        <w:rPr>
          <w:lang w:val="en-US"/>
        </w:rPr>
      </w:pPr>
    </w:p>
    <w:p w:rsidR="00ED67AB" w:rsidRDefault="00457BC8" w:rsidP="00063E7C">
      <w:pPr>
        <w:pStyle w:val="Heading3"/>
      </w:pPr>
      <w:bookmarkStart w:id="48" w:name="_Toc398758018"/>
      <w:r>
        <w:t>Thông tin chi tiết về khách sạn</w:t>
      </w:r>
      <w:bookmarkEnd w:id="48"/>
    </w:p>
    <w:p w:rsidR="00340EE4" w:rsidRDefault="00457BC8" w:rsidP="00063E7C">
      <w:pPr>
        <w:pStyle w:val="Heading3"/>
      </w:pPr>
      <w:bookmarkStart w:id="49" w:name="_Toc398758019"/>
      <w:r>
        <w:t>Các trang thông tin chi tiết khác</w:t>
      </w:r>
      <w:bookmarkEnd w:id="49"/>
    </w:p>
    <w:p w:rsidR="00457BC8" w:rsidRDefault="00457BC8" w:rsidP="00472010">
      <w:pPr>
        <w:rPr>
          <w:lang w:val="en-US"/>
        </w:rPr>
      </w:pPr>
      <w:r w:rsidRPr="00472010">
        <w:rPr>
          <w:lang w:val="en-US"/>
        </w:rPr>
        <w:t xml:space="preserve"> </w:t>
      </w:r>
    </w:p>
    <w:p w:rsidR="00D80451" w:rsidRDefault="00D80451" w:rsidP="00472010">
      <w:pPr>
        <w:rPr>
          <w:lang w:val="en-US"/>
        </w:rPr>
      </w:pPr>
    </w:p>
    <w:p w:rsidR="00D80451" w:rsidRDefault="00D80451" w:rsidP="00472010">
      <w:pPr>
        <w:rPr>
          <w:ins w:id="50" w:author="Hung" w:date="2014-09-19T20:50:00Z"/>
          <w:lang w:val="en-US"/>
        </w:rPr>
      </w:pPr>
      <w:ins w:id="51" w:author="Hung" w:date="2014-09-19T20:50:00Z">
        <w:r>
          <w:rPr>
            <w:lang w:val="en-US"/>
          </w:rPr>
          <w:t>Cập nhật thông tin quản trị (19/09/2014)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36"/>
        <w:gridCol w:w="567"/>
        <w:gridCol w:w="831"/>
        <w:gridCol w:w="763"/>
        <w:gridCol w:w="763"/>
        <w:gridCol w:w="671"/>
        <w:gridCol w:w="602"/>
        <w:gridCol w:w="872"/>
        <w:gridCol w:w="3075"/>
      </w:tblGrid>
      <w:tr w:rsidR="00D80451" w:rsidTr="00061277">
        <w:trPr>
          <w:ins w:id="52" w:author="Hung" w:date="2014-09-19T20:50:00Z"/>
        </w:trPr>
        <w:tc>
          <w:tcPr>
            <w:tcW w:w="462" w:type="dxa"/>
          </w:tcPr>
          <w:p w:rsidR="00D80451" w:rsidRPr="00FF24A5" w:rsidRDefault="00D80451" w:rsidP="00061277">
            <w:pPr>
              <w:rPr>
                <w:ins w:id="53" w:author="Hung" w:date="2014-09-19T20:50:00Z"/>
                <w:highlight w:val="yellow"/>
                <w:lang w:val="en-US"/>
              </w:rPr>
            </w:pPr>
            <w:ins w:id="54" w:author="Hung" w:date="2014-09-19T20:50:00Z">
              <w:r>
                <w:rPr>
                  <w:highlight w:val="yellow"/>
                  <w:lang w:val="en-US"/>
                </w:rPr>
                <w:t>STT</w:t>
              </w:r>
            </w:ins>
          </w:p>
        </w:tc>
        <w:tc>
          <w:tcPr>
            <w:tcW w:w="636" w:type="dxa"/>
          </w:tcPr>
          <w:p w:rsidR="00D80451" w:rsidRPr="00FF24A5" w:rsidRDefault="00D80451" w:rsidP="00061277">
            <w:pPr>
              <w:rPr>
                <w:ins w:id="55" w:author="Hung" w:date="2014-09-19T20:50:00Z"/>
                <w:highlight w:val="yellow"/>
                <w:lang w:val="en-US"/>
              </w:rPr>
            </w:pPr>
            <w:ins w:id="56" w:author="Hung" w:date="2014-09-19T20:50:00Z">
              <w:r w:rsidRPr="00FF24A5">
                <w:rPr>
                  <w:highlight w:val="yellow"/>
                  <w:lang w:val="en-US"/>
                </w:rPr>
                <w:t>Tên tour</w:t>
              </w:r>
            </w:ins>
          </w:p>
        </w:tc>
        <w:tc>
          <w:tcPr>
            <w:tcW w:w="567" w:type="dxa"/>
          </w:tcPr>
          <w:p w:rsidR="00D80451" w:rsidRPr="00FF24A5" w:rsidRDefault="00D80451" w:rsidP="00061277">
            <w:pPr>
              <w:rPr>
                <w:ins w:id="57" w:author="Hung" w:date="2014-09-19T20:50:00Z"/>
                <w:highlight w:val="yellow"/>
                <w:lang w:val="en-US"/>
              </w:rPr>
            </w:pPr>
            <w:ins w:id="58" w:author="Hung" w:date="2014-09-19T20:50:00Z">
              <w:r w:rsidRPr="00FF24A5">
                <w:rPr>
                  <w:highlight w:val="yellow"/>
                  <w:lang w:val="en-US"/>
                </w:rPr>
                <w:t>Họ tên</w:t>
              </w:r>
            </w:ins>
          </w:p>
        </w:tc>
        <w:tc>
          <w:tcPr>
            <w:tcW w:w="831" w:type="dxa"/>
          </w:tcPr>
          <w:p w:rsidR="00D80451" w:rsidRPr="00FF24A5" w:rsidRDefault="00D80451" w:rsidP="00061277">
            <w:pPr>
              <w:rPr>
                <w:ins w:id="59" w:author="Hung" w:date="2014-09-19T20:50:00Z"/>
                <w:highlight w:val="yellow"/>
                <w:lang w:val="en-US"/>
              </w:rPr>
            </w:pPr>
            <w:ins w:id="60" w:author="Hung" w:date="2014-09-19T20:50:00Z">
              <w:r w:rsidRPr="00FF24A5">
                <w:rPr>
                  <w:highlight w:val="yellow"/>
                  <w:lang w:val="en-US"/>
                </w:rPr>
                <w:t>Số lương người</w:t>
              </w:r>
            </w:ins>
          </w:p>
        </w:tc>
        <w:tc>
          <w:tcPr>
            <w:tcW w:w="763" w:type="dxa"/>
          </w:tcPr>
          <w:p w:rsidR="00D80451" w:rsidRPr="00FF24A5" w:rsidRDefault="00D80451" w:rsidP="00061277">
            <w:pPr>
              <w:rPr>
                <w:ins w:id="61" w:author="Hung" w:date="2014-09-19T20:50:00Z"/>
                <w:highlight w:val="yellow"/>
                <w:lang w:val="en-US"/>
              </w:rPr>
            </w:pPr>
            <w:ins w:id="62" w:author="Hung" w:date="2014-09-19T20:50:00Z">
              <w:r w:rsidRPr="00FF24A5">
                <w:rPr>
                  <w:highlight w:val="yellow"/>
                  <w:lang w:val="en-US"/>
                </w:rPr>
                <w:t>Ngày đi tour</w:t>
              </w:r>
            </w:ins>
          </w:p>
        </w:tc>
        <w:tc>
          <w:tcPr>
            <w:tcW w:w="763" w:type="dxa"/>
          </w:tcPr>
          <w:p w:rsidR="00D80451" w:rsidRPr="00FF24A5" w:rsidRDefault="00D80451" w:rsidP="00061277">
            <w:pPr>
              <w:rPr>
                <w:ins w:id="63" w:author="Hung" w:date="2014-09-19T20:50:00Z"/>
                <w:highlight w:val="yellow"/>
                <w:lang w:val="en-US"/>
              </w:rPr>
            </w:pPr>
            <w:ins w:id="64" w:author="Hung" w:date="2014-09-19T20:50:00Z">
              <w:r w:rsidRPr="00FF24A5">
                <w:rPr>
                  <w:highlight w:val="yellow"/>
                  <w:lang w:val="en-US"/>
                </w:rPr>
                <w:t>Ngày kết thúc</w:t>
              </w:r>
            </w:ins>
          </w:p>
        </w:tc>
        <w:tc>
          <w:tcPr>
            <w:tcW w:w="671" w:type="dxa"/>
          </w:tcPr>
          <w:p w:rsidR="00D80451" w:rsidRDefault="00D80451" w:rsidP="00061277">
            <w:pPr>
              <w:rPr>
                <w:ins w:id="65" w:author="Hung" w:date="2014-09-19T20:50:00Z"/>
                <w:lang w:val="en-US"/>
              </w:rPr>
            </w:pPr>
            <w:ins w:id="66" w:author="Hung" w:date="2014-09-19T20:50:00Z">
              <w:r>
                <w:rPr>
                  <w:lang w:val="en-US"/>
                </w:rPr>
                <w:t>Loại xe</w:t>
              </w:r>
            </w:ins>
          </w:p>
        </w:tc>
        <w:tc>
          <w:tcPr>
            <w:tcW w:w="602" w:type="dxa"/>
          </w:tcPr>
          <w:p w:rsidR="00D80451" w:rsidRDefault="00D80451" w:rsidP="00061277">
            <w:pPr>
              <w:rPr>
                <w:ins w:id="67" w:author="Hung" w:date="2014-09-19T20:50:00Z"/>
                <w:lang w:val="en-US"/>
              </w:rPr>
            </w:pPr>
            <w:ins w:id="68" w:author="Hung" w:date="2014-09-19T20:50:00Z">
              <w:r>
                <w:rPr>
                  <w:lang w:val="en-US"/>
                </w:rPr>
                <w:t>Giá</w:t>
              </w:r>
            </w:ins>
          </w:p>
        </w:tc>
        <w:tc>
          <w:tcPr>
            <w:tcW w:w="872" w:type="dxa"/>
          </w:tcPr>
          <w:p w:rsidR="00D80451" w:rsidRDefault="00D80451" w:rsidP="00061277">
            <w:pPr>
              <w:rPr>
                <w:ins w:id="69" w:author="Hung" w:date="2014-09-19T20:50:00Z"/>
                <w:lang w:val="en-US"/>
              </w:rPr>
            </w:pPr>
            <w:ins w:id="70" w:author="Hung" w:date="2014-09-19T20:50:00Z">
              <w:r>
                <w:rPr>
                  <w:lang w:val="en-US"/>
                </w:rPr>
                <w:t>Đã ứng</w:t>
              </w:r>
            </w:ins>
          </w:p>
        </w:tc>
        <w:tc>
          <w:tcPr>
            <w:tcW w:w="3075" w:type="dxa"/>
          </w:tcPr>
          <w:p w:rsidR="00D80451" w:rsidRDefault="00D80451" w:rsidP="00061277">
            <w:pPr>
              <w:rPr>
                <w:ins w:id="71" w:author="Hung" w:date="2014-09-19T20:50:00Z"/>
                <w:lang w:val="en-US"/>
              </w:rPr>
            </w:pPr>
            <w:ins w:id="72" w:author="Hung" w:date="2014-09-19T20:50:00Z">
              <w:r>
                <w:rPr>
                  <w:lang w:val="en-US"/>
                </w:rPr>
                <w:t>Trạng thái</w:t>
              </w:r>
            </w:ins>
          </w:p>
        </w:tc>
      </w:tr>
      <w:tr w:rsidR="00D80451" w:rsidTr="00061277">
        <w:trPr>
          <w:ins w:id="73" w:author="Hung" w:date="2014-09-19T20:50:00Z"/>
        </w:trPr>
        <w:tc>
          <w:tcPr>
            <w:tcW w:w="462" w:type="dxa"/>
          </w:tcPr>
          <w:p w:rsidR="00D80451" w:rsidRPr="00FF24A5" w:rsidRDefault="00D80451" w:rsidP="00061277">
            <w:pPr>
              <w:rPr>
                <w:ins w:id="74" w:author="Hung" w:date="2014-09-19T20:50:00Z"/>
                <w:highlight w:val="yellow"/>
                <w:lang w:val="en-US"/>
              </w:rPr>
            </w:pPr>
          </w:p>
        </w:tc>
        <w:tc>
          <w:tcPr>
            <w:tcW w:w="636" w:type="dxa"/>
          </w:tcPr>
          <w:p w:rsidR="00D80451" w:rsidRPr="00FF24A5" w:rsidRDefault="00D80451" w:rsidP="00061277">
            <w:pPr>
              <w:rPr>
                <w:ins w:id="75" w:author="Hung" w:date="2014-09-19T20:50:00Z"/>
                <w:highlight w:val="yellow"/>
                <w:lang w:val="en-US"/>
              </w:rPr>
            </w:pPr>
          </w:p>
        </w:tc>
        <w:tc>
          <w:tcPr>
            <w:tcW w:w="567" w:type="dxa"/>
          </w:tcPr>
          <w:p w:rsidR="00D80451" w:rsidRPr="00FF24A5" w:rsidRDefault="00D80451" w:rsidP="00061277">
            <w:pPr>
              <w:rPr>
                <w:ins w:id="76" w:author="Hung" w:date="2014-09-19T20:50:00Z"/>
                <w:highlight w:val="yellow"/>
                <w:lang w:val="en-US"/>
              </w:rPr>
            </w:pPr>
          </w:p>
        </w:tc>
        <w:tc>
          <w:tcPr>
            <w:tcW w:w="831" w:type="dxa"/>
          </w:tcPr>
          <w:p w:rsidR="00D80451" w:rsidRPr="00FF24A5" w:rsidRDefault="00D80451" w:rsidP="00061277">
            <w:pPr>
              <w:rPr>
                <w:ins w:id="77" w:author="Hung" w:date="2014-09-19T20:50:00Z"/>
                <w:highlight w:val="yellow"/>
                <w:lang w:val="en-US"/>
              </w:rPr>
            </w:pPr>
          </w:p>
        </w:tc>
        <w:tc>
          <w:tcPr>
            <w:tcW w:w="763" w:type="dxa"/>
          </w:tcPr>
          <w:p w:rsidR="00D80451" w:rsidRPr="00FF24A5" w:rsidRDefault="00D80451" w:rsidP="00061277">
            <w:pPr>
              <w:rPr>
                <w:ins w:id="78" w:author="Hung" w:date="2014-09-19T20:50:00Z"/>
                <w:highlight w:val="yellow"/>
                <w:lang w:val="en-US"/>
              </w:rPr>
            </w:pPr>
          </w:p>
        </w:tc>
        <w:tc>
          <w:tcPr>
            <w:tcW w:w="763" w:type="dxa"/>
          </w:tcPr>
          <w:p w:rsidR="00D80451" w:rsidRPr="00FF24A5" w:rsidRDefault="00D80451" w:rsidP="00061277">
            <w:pPr>
              <w:rPr>
                <w:ins w:id="79" w:author="Hung" w:date="2014-09-19T20:50:00Z"/>
                <w:highlight w:val="yellow"/>
                <w:lang w:val="en-US"/>
              </w:rPr>
            </w:pPr>
          </w:p>
        </w:tc>
        <w:tc>
          <w:tcPr>
            <w:tcW w:w="671" w:type="dxa"/>
          </w:tcPr>
          <w:p w:rsidR="00D80451" w:rsidRDefault="00D80451" w:rsidP="00061277">
            <w:pPr>
              <w:rPr>
                <w:ins w:id="80" w:author="Hung" w:date="2014-09-19T20:50:00Z"/>
                <w:lang w:val="en-US"/>
              </w:rPr>
            </w:pPr>
          </w:p>
        </w:tc>
        <w:tc>
          <w:tcPr>
            <w:tcW w:w="602" w:type="dxa"/>
          </w:tcPr>
          <w:p w:rsidR="00D80451" w:rsidRDefault="00D80451" w:rsidP="00061277">
            <w:pPr>
              <w:rPr>
                <w:ins w:id="81" w:author="Hung" w:date="2014-09-19T20:50:00Z"/>
                <w:lang w:val="en-US"/>
              </w:rPr>
            </w:pPr>
          </w:p>
        </w:tc>
        <w:tc>
          <w:tcPr>
            <w:tcW w:w="872" w:type="dxa"/>
          </w:tcPr>
          <w:p w:rsidR="00D80451" w:rsidRDefault="00D80451" w:rsidP="00061277">
            <w:pPr>
              <w:rPr>
                <w:ins w:id="82" w:author="Hung" w:date="2014-09-19T20:50:00Z"/>
                <w:lang w:val="en-US"/>
              </w:rPr>
            </w:pPr>
          </w:p>
        </w:tc>
        <w:tc>
          <w:tcPr>
            <w:tcW w:w="3075" w:type="dxa"/>
          </w:tcPr>
          <w:p w:rsidR="00D80451" w:rsidRDefault="00D80451" w:rsidP="00061277">
            <w:pPr>
              <w:rPr>
                <w:ins w:id="83" w:author="Hung" w:date="2014-09-19T20:50:00Z"/>
                <w:lang w:val="en-US"/>
              </w:rPr>
            </w:pPr>
            <w:ins w:id="84" w:author="Hung" w:date="2014-09-19T20:50:00Z">
              <w:r>
                <w:rPr>
                  <w:lang w:val="en-US"/>
                </w:rPr>
                <w:t>Đợi phản hồi/Đã trả lời/Reconfirm/Booked/Cancel</w:t>
              </w:r>
            </w:ins>
          </w:p>
        </w:tc>
      </w:tr>
    </w:tbl>
    <w:p w:rsidR="00D80451" w:rsidRDefault="00D80451" w:rsidP="00472010">
      <w:pPr>
        <w:rPr>
          <w:ins w:id="85" w:author="Hung" w:date="2014-09-19T21:14:00Z"/>
          <w:lang w:val="en-US"/>
        </w:rPr>
      </w:pPr>
      <w:bookmarkStart w:id="86" w:name="_GoBack"/>
      <w:bookmarkEnd w:id="86"/>
    </w:p>
    <w:p w:rsidR="004E6DDF" w:rsidRDefault="004E6DDF" w:rsidP="00472010">
      <w:pPr>
        <w:rPr>
          <w:ins w:id="87" w:author="Hung" w:date="2014-09-19T21:14:00Z"/>
          <w:lang w:val="en-US"/>
        </w:rPr>
      </w:pPr>
    </w:p>
    <w:p w:rsidR="004E6DDF" w:rsidRPr="00472010" w:rsidRDefault="004E6DDF" w:rsidP="00472010">
      <w:pPr>
        <w:rPr>
          <w:lang w:val="en-US"/>
        </w:rPr>
      </w:pPr>
    </w:p>
    <w:sectPr w:rsidR="004E6DDF" w:rsidRPr="00472010" w:rsidSect="00483DB9">
      <w:footerReference w:type="default" r:id="rId1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362" w:rsidRDefault="00980362" w:rsidP="007508CD">
      <w:pPr>
        <w:spacing w:after="0" w:line="240" w:lineRule="auto"/>
      </w:pPr>
      <w:r>
        <w:separator/>
      </w:r>
    </w:p>
  </w:endnote>
  <w:endnote w:type="continuationSeparator" w:id="0">
    <w:p w:rsidR="00980362" w:rsidRDefault="00980362" w:rsidP="0075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8282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CD8" w:rsidRDefault="00096C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B8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96CD8" w:rsidRDefault="00096C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362" w:rsidRDefault="00980362" w:rsidP="007508CD">
      <w:pPr>
        <w:spacing w:after="0" w:line="240" w:lineRule="auto"/>
      </w:pPr>
      <w:r>
        <w:separator/>
      </w:r>
    </w:p>
  </w:footnote>
  <w:footnote w:type="continuationSeparator" w:id="0">
    <w:p w:rsidR="00980362" w:rsidRDefault="00980362" w:rsidP="00750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161D"/>
    <w:multiLevelType w:val="hybridMultilevel"/>
    <w:tmpl w:val="097641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93EC1"/>
    <w:multiLevelType w:val="multilevel"/>
    <w:tmpl w:val="3E8E1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56008A3"/>
    <w:multiLevelType w:val="hybridMultilevel"/>
    <w:tmpl w:val="097641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53310"/>
    <w:multiLevelType w:val="hybridMultilevel"/>
    <w:tmpl w:val="D08628C8"/>
    <w:lvl w:ilvl="0" w:tplc="CE0299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C175D"/>
    <w:multiLevelType w:val="multilevel"/>
    <w:tmpl w:val="6560A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CF43797"/>
    <w:multiLevelType w:val="hybridMultilevel"/>
    <w:tmpl w:val="BD4A774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A48A5"/>
    <w:multiLevelType w:val="hybridMultilevel"/>
    <w:tmpl w:val="8E9C5EE8"/>
    <w:lvl w:ilvl="0" w:tplc="838AC56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3099C"/>
    <w:multiLevelType w:val="hybridMultilevel"/>
    <w:tmpl w:val="2DB288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06DB5"/>
    <w:multiLevelType w:val="multilevel"/>
    <w:tmpl w:val="ECBA2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3BBC4A2A"/>
    <w:multiLevelType w:val="hybridMultilevel"/>
    <w:tmpl w:val="097641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36E86"/>
    <w:multiLevelType w:val="hybridMultilevel"/>
    <w:tmpl w:val="A0C05C1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B1F48"/>
    <w:multiLevelType w:val="multilevel"/>
    <w:tmpl w:val="3E8E1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F9224B"/>
    <w:multiLevelType w:val="hybridMultilevel"/>
    <w:tmpl w:val="2AEAA55A"/>
    <w:lvl w:ilvl="0" w:tplc="A0462D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806421"/>
    <w:multiLevelType w:val="multilevel"/>
    <w:tmpl w:val="AFEC7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614B39A6"/>
    <w:multiLevelType w:val="hybridMultilevel"/>
    <w:tmpl w:val="2070D7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D5BFF"/>
    <w:multiLevelType w:val="hybridMultilevel"/>
    <w:tmpl w:val="69BCE6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BB705E"/>
    <w:multiLevelType w:val="multilevel"/>
    <w:tmpl w:val="3E8E1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30C061C"/>
    <w:multiLevelType w:val="multilevel"/>
    <w:tmpl w:val="3E8E1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47D5F65"/>
    <w:multiLevelType w:val="hybridMultilevel"/>
    <w:tmpl w:val="58ECC546"/>
    <w:lvl w:ilvl="0" w:tplc="BB88F66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E03E5"/>
    <w:multiLevelType w:val="hybridMultilevel"/>
    <w:tmpl w:val="11369B4A"/>
    <w:lvl w:ilvl="0" w:tplc="C8EC82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D013A"/>
    <w:multiLevelType w:val="hybridMultilevel"/>
    <w:tmpl w:val="097641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5539FC"/>
    <w:multiLevelType w:val="hybridMultilevel"/>
    <w:tmpl w:val="097641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973624"/>
    <w:multiLevelType w:val="hybridMultilevel"/>
    <w:tmpl w:val="6D002790"/>
    <w:lvl w:ilvl="0" w:tplc="4CC0CA8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13767A"/>
    <w:multiLevelType w:val="multilevel"/>
    <w:tmpl w:val="3490CF6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EFF4821"/>
    <w:multiLevelType w:val="multilevel"/>
    <w:tmpl w:val="BD5CE5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18"/>
  </w:num>
  <w:num w:numId="6">
    <w:abstractNumId w:val="19"/>
  </w:num>
  <w:num w:numId="7">
    <w:abstractNumId w:val="3"/>
  </w:num>
  <w:num w:numId="8">
    <w:abstractNumId w:val="13"/>
  </w:num>
  <w:num w:numId="9">
    <w:abstractNumId w:val="21"/>
  </w:num>
  <w:num w:numId="10">
    <w:abstractNumId w:val="20"/>
  </w:num>
  <w:num w:numId="11">
    <w:abstractNumId w:val="1"/>
  </w:num>
  <w:num w:numId="12">
    <w:abstractNumId w:val="2"/>
  </w:num>
  <w:num w:numId="13">
    <w:abstractNumId w:val="15"/>
  </w:num>
  <w:num w:numId="14">
    <w:abstractNumId w:val="22"/>
  </w:num>
  <w:num w:numId="15">
    <w:abstractNumId w:val="23"/>
  </w:num>
  <w:num w:numId="16">
    <w:abstractNumId w:val="23"/>
  </w:num>
  <w:num w:numId="17">
    <w:abstractNumId w:val="4"/>
  </w:num>
  <w:num w:numId="18">
    <w:abstractNumId w:val="0"/>
  </w:num>
  <w:num w:numId="19">
    <w:abstractNumId w:val="5"/>
  </w:num>
  <w:num w:numId="20">
    <w:abstractNumId w:val="9"/>
  </w:num>
  <w:num w:numId="21">
    <w:abstractNumId w:val="16"/>
  </w:num>
  <w:num w:numId="22">
    <w:abstractNumId w:val="17"/>
  </w:num>
  <w:num w:numId="23">
    <w:abstractNumId w:val="11"/>
  </w:num>
  <w:num w:numId="24">
    <w:abstractNumId w:val="12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A0"/>
    <w:rsid w:val="00041DDE"/>
    <w:rsid w:val="0004701F"/>
    <w:rsid w:val="00063E7C"/>
    <w:rsid w:val="000835A2"/>
    <w:rsid w:val="00087BDE"/>
    <w:rsid w:val="00096CD8"/>
    <w:rsid w:val="000A2FA2"/>
    <w:rsid w:val="000A638A"/>
    <w:rsid w:val="000F0C63"/>
    <w:rsid w:val="00107BCC"/>
    <w:rsid w:val="00110321"/>
    <w:rsid w:val="001117E8"/>
    <w:rsid w:val="001131F0"/>
    <w:rsid w:val="001202E4"/>
    <w:rsid w:val="00121F8A"/>
    <w:rsid w:val="00151463"/>
    <w:rsid w:val="0018047E"/>
    <w:rsid w:val="001B0D78"/>
    <w:rsid w:val="001C3E65"/>
    <w:rsid w:val="001C42EA"/>
    <w:rsid w:val="001E2D58"/>
    <w:rsid w:val="00201011"/>
    <w:rsid w:val="00214516"/>
    <w:rsid w:val="002203A0"/>
    <w:rsid w:val="0022441F"/>
    <w:rsid w:val="002274B8"/>
    <w:rsid w:val="002361D5"/>
    <w:rsid w:val="0024467D"/>
    <w:rsid w:val="00250395"/>
    <w:rsid w:val="00282A69"/>
    <w:rsid w:val="00287747"/>
    <w:rsid w:val="002957B7"/>
    <w:rsid w:val="00310B0F"/>
    <w:rsid w:val="0031171A"/>
    <w:rsid w:val="00340EE4"/>
    <w:rsid w:val="00355CCB"/>
    <w:rsid w:val="003C5ADE"/>
    <w:rsid w:val="003E5CDE"/>
    <w:rsid w:val="003F1AD7"/>
    <w:rsid w:val="00426CE0"/>
    <w:rsid w:val="00433B8F"/>
    <w:rsid w:val="004379C7"/>
    <w:rsid w:val="004416DE"/>
    <w:rsid w:val="004446C2"/>
    <w:rsid w:val="0045528C"/>
    <w:rsid w:val="00457BC8"/>
    <w:rsid w:val="00472010"/>
    <w:rsid w:val="00483DB9"/>
    <w:rsid w:val="0049563D"/>
    <w:rsid w:val="004B3A00"/>
    <w:rsid w:val="004C3B11"/>
    <w:rsid w:val="004C53BB"/>
    <w:rsid w:val="004D13A2"/>
    <w:rsid w:val="004D6EA4"/>
    <w:rsid w:val="004E6DDF"/>
    <w:rsid w:val="004F2897"/>
    <w:rsid w:val="004F6EF5"/>
    <w:rsid w:val="0050549A"/>
    <w:rsid w:val="00511B1C"/>
    <w:rsid w:val="005145C8"/>
    <w:rsid w:val="00534846"/>
    <w:rsid w:val="0056636F"/>
    <w:rsid w:val="005732E7"/>
    <w:rsid w:val="005855B1"/>
    <w:rsid w:val="005910C9"/>
    <w:rsid w:val="005A1ED0"/>
    <w:rsid w:val="005A5D1E"/>
    <w:rsid w:val="005C366B"/>
    <w:rsid w:val="005D6EEF"/>
    <w:rsid w:val="00602739"/>
    <w:rsid w:val="00604631"/>
    <w:rsid w:val="00614CC4"/>
    <w:rsid w:val="00633BC7"/>
    <w:rsid w:val="00635921"/>
    <w:rsid w:val="00645FBB"/>
    <w:rsid w:val="00660420"/>
    <w:rsid w:val="00661828"/>
    <w:rsid w:val="00670A82"/>
    <w:rsid w:val="00684C40"/>
    <w:rsid w:val="006B209D"/>
    <w:rsid w:val="006B52B2"/>
    <w:rsid w:val="006D2C2E"/>
    <w:rsid w:val="006F67B6"/>
    <w:rsid w:val="00707D9C"/>
    <w:rsid w:val="00714F49"/>
    <w:rsid w:val="00722C3F"/>
    <w:rsid w:val="007242D1"/>
    <w:rsid w:val="0073218A"/>
    <w:rsid w:val="0073735A"/>
    <w:rsid w:val="00746392"/>
    <w:rsid w:val="007508CD"/>
    <w:rsid w:val="0075298E"/>
    <w:rsid w:val="007669B2"/>
    <w:rsid w:val="00793803"/>
    <w:rsid w:val="007A0530"/>
    <w:rsid w:val="007A7504"/>
    <w:rsid w:val="007B49B5"/>
    <w:rsid w:val="007C4DC1"/>
    <w:rsid w:val="007D57BE"/>
    <w:rsid w:val="008232D7"/>
    <w:rsid w:val="00852386"/>
    <w:rsid w:val="008532AC"/>
    <w:rsid w:val="0086749B"/>
    <w:rsid w:val="00870E74"/>
    <w:rsid w:val="00897FDC"/>
    <w:rsid w:val="008A05DD"/>
    <w:rsid w:val="008F2753"/>
    <w:rsid w:val="0091509B"/>
    <w:rsid w:val="0091553E"/>
    <w:rsid w:val="00944A69"/>
    <w:rsid w:val="00944BF9"/>
    <w:rsid w:val="009553D0"/>
    <w:rsid w:val="00980362"/>
    <w:rsid w:val="00984205"/>
    <w:rsid w:val="009858A5"/>
    <w:rsid w:val="00986632"/>
    <w:rsid w:val="009D19F6"/>
    <w:rsid w:val="009D6B87"/>
    <w:rsid w:val="009F04AB"/>
    <w:rsid w:val="009F0670"/>
    <w:rsid w:val="00A07250"/>
    <w:rsid w:val="00A22A40"/>
    <w:rsid w:val="00A25876"/>
    <w:rsid w:val="00A33539"/>
    <w:rsid w:val="00A40CC2"/>
    <w:rsid w:val="00A41137"/>
    <w:rsid w:val="00A4324C"/>
    <w:rsid w:val="00A455C2"/>
    <w:rsid w:val="00A52014"/>
    <w:rsid w:val="00A62C39"/>
    <w:rsid w:val="00A70957"/>
    <w:rsid w:val="00A84860"/>
    <w:rsid w:val="00AC1FD6"/>
    <w:rsid w:val="00B0299B"/>
    <w:rsid w:val="00B14D0B"/>
    <w:rsid w:val="00B20B0C"/>
    <w:rsid w:val="00B37443"/>
    <w:rsid w:val="00B500B9"/>
    <w:rsid w:val="00B53B25"/>
    <w:rsid w:val="00B74AF7"/>
    <w:rsid w:val="00BC5704"/>
    <w:rsid w:val="00BE3A95"/>
    <w:rsid w:val="00BE3DE2"/>
    <w:rsid w:val="00BF3B99"/>
    <w:rsid w:val="00C1005B"/>
    <w:rsid w:val="00C142E8"/>
    <w:rsid w:val="00C402C9"/>
    <w:rsid w:val="00C40981"/>
    <w:rsid w:val="00C44665"/>
    <w:rsid w:val="00C47ABB"/>
    <w:rsid w:val="00C63496"/>
    <w:rsid w:val="00C83B8A"/>
    <w:rsid w:val="00C9060C"/>
    <w:rsid w:val="00CA0EBC"/>
    <w:rsid w:val="00CA1E75"/>
    <w:rsid w:val="00CB513B"/>
    <w:rsid w:val="00CB7A9F"/>
    <w:rsid w:val="00CC5A13"/>
    <w:rsid w:val="00CD2A30"/>
    <w:rsid w:val="00CE3C90"/>
    <w:rsid w:val="00CE460A"/>
    <w:rsid w:val="00CF5D36"/>
    <w:rsid w:val="00D15D71"/>
    <w:rsid w:val="00D16570"/>
    <w:rsid w:val="00D2011D"/>
    <w:rsid w:val="00D20B5E"/>
    <w:rsid w:val="00D41F8B"/>
    <w:rsid w:val="00D45AF8"/>
    <w:rsid w:val="00D54E94"/>
    <w:rsid w:val="00D70291"/>
    <w:rsid w:val="00D80451"/>
    <w:rsid w:val="00D827F7"/>
    <w:rsid w:val="00D844FC"/>
    <w:rsid w:val="00DB4392"/>
    <w:rsid w:val="00DC0E2E"/>
    <w:rsid w:val="00DD601E"/>
    <w:rsid w:val="00E11500"/>
    <w:rsid w:val="00E1643F"/>
    <w:rsid w:val="00E22727"/>
    <w:rsid w:val="00E337E5"/>
    <w:rsid w:val="00E35D1C"/>
    <w:rsid w:val="00E519A0"/>
    <w:rsid w:val="00E6103C"/>
    <w:rsid w:val="00E67AAD"/>
    <w:rsid w:val="00E7421A"/>
    <w:rsid w:val="00E77A41"/>
    <w:rsid w:val="00E91815"/>
    <w:rsid w:val="00E92FBF"/>
    <w:rsid w:val="00EB1318"/>
    <w:rsid w:val="00EB2568"/>
    <w:rsid w:val="00EB568F"/>
    <w:rsid w:val="00EB70D5"/>
    <w:rsid w:val="00ED1467"/>
    <w:rsid w:val="00ED2833"/>
    <w:rsid w:val="00ED67AB"/>
    <w:rsid w:val="00EE789E"/>
    <w:rsid w:val="00EF38F6"/>
    <w:rsid w:val="00F0079D"/>
    <w:rsid w:val="00F06016"/>
    <w:rsid w:val="00F0743E"/>
    <w:rsid w:val="00F1319A"/>
    <w:rsid w:val="00F152EA"/>
    <w:rsid w:val="00F27536"/>
    <w:rsid w:val="00F2791A"/>
    <w:rsid w:val="00F61309"/>
    <w:rsid w:val="00F67536"/>
    <w:rsid w:val="00F8150E"/>
    <w:rsid w:val="00F957BD"/>
    <w:rsid w:val="00F9715A"/>
    <w:rsid w:val="00FB51A0"/>
    <w:rsid w:val="00FB6640"/>
    <w:rsid w:val="00FD07CE"/>
    <w:rsid w:val="00FD1729"/>
    <w:rsid w:val="00FD4C98"/>
    <w:rsid w:val="00FD53BE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2E7"/>
    <w:pPr>
      <w:keepNext/>
      <w:keepLines/>
      <w:numPr>
        <w:numId w:val="16"/>
      </w:numPr>
      <w:spacing w:before="160" w:after="40" w:line="360" w:lineRule="auto"/>
      <w:ind w:left="714" w:hanging="357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063E7C"/>
    <w:pPr>
      <w:numPr>
        <w:ilvl w:val="1"/>
        <w:numId w:val="16"/>
      </w:numPr>
      <w:spacing w:before="120" w:after="40" w:line="360" w:lineRule="auto"/>
      <w:ind w:left="1247" w:hanging="567"/>
      <w:outlineLvl w:val="2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0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8CD"/>
  </w:style>
  <w:style w:type="paragraph" w:styleId="Footer">
    <w:name w:val="footer"/>
    <w:basedOn w:val="Normal"/>
    <w:link w:val="FooterChar"/>
    <w:uiPriority w:val="99"/>
    <w:unhideWhenUsed/>
    <w:rsid w:val="0075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8CD"/>
  </w:style>
  <w:style w:type="paragraph" w:styleId="TOCHeading">
    <w:name w:val="TOC Heading"/>
    <w:basedOn w:val="Heading1"/>
    <w:next w:val="Normal"/>
    <w:uiPriority w:val="39"/>
    <w:unhideWhenUsed/>
    <w:qFormat/>
    <w:rsid w:val="00CA0EB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0E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EB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A0EBC"/>
    <w:pPr>
      <w:spacing w:after="100"/>
      <w:ind w:left="66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A0EBC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A0EBC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732E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3E7C"/>
    <w:rPr>
      <w:lang w:val="en-US"/>
    </w:rPr>
  </w:style>
  <w:style w:type="character" w:customStyle="1" w:styleId="hps">
    <w:name w:val="hps"/>
    <w:basedOn w:val="DefaultParagraphFont"/>
    <w:rsid w:val="000F0C63"/>
  </w:style>
  <w:style w:type="character" w:styleId="FollowedHyperlink">
    <w:name w:val="FollowedHyperlink"/>
    <w:basedOn w:val="DefaultParagraphFont"/>
    <w:uiPriority w:val="99"/>
    <w:semiHidden/>
    <w:unhideWhenUsed/>
    <w:rsid w:val="006046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2E7"/>
    <w:pPr>
      <w:keepNext/>
      <w:keepLines/>
      <w:numPr>
        <w:numId w:val="16"/>
      </w:numPr>
      <w:spacing w:before="160" w:after="40" w:line="360" w:lineRule="auto"/>
      <w:ind w:left="714" w:hanging="357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063E7C"/>
    <w:pPr>
      <w:numPr>
        <w:ilvl w:val="1"/>
        <w:numId w:val="16"/>
      </w:numPr>
      <w:spacing w:before="120" w:after="40" w:line="360" w:lineRule="auto"/>
      <w:ind w:left="1247" w:hanging="567"/>
      <w:outlineLvl w:val="2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0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8CD"/>
  </w:style>
  <w:style w:type="paragraph" w:styleId="Footer">
    <w:name w:val="footer"/>
    <w:basedOn w:val="Normal"/>
    <w:link w:val="FooterChar"/>
    <w:uiPriority w:val="99"/>
    <w:unhideWhenUsed/>
    <w:rsid w:val="0075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8CD"/>
  </w:style>
  <w:style w:type="paragraph" w:styleId="TOCHeading">
    <w:name w:val="TOC Heading"/>
    <w:basedOn w:val="Heading1"/>
    <w:next w:val="Normal"/>
    <w:uiPriority w:val="39"/>
    <w:unhideWhenUsed/>
    <w:qFormat/>
    <w:rsid w:val="00CA0EB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0E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EB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A0EBC"/>
    <w:pPr>
      <w:spacing w:after="100"/>
      <w:ind w:left="66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A0EBC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A0EBC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732E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3E7C"/>
    <w:rPr>
      <w:lang w:val="en-US"/>
    </w:rPr>
  </w:style>
  <w:style w:type="character" w:customStyle="1" w:styleId="hps">
    <w:name w:val="hps"/>
    <w:basedOn w:val="DefaultParagraphFont"/>
    <w:rsid w:val="000F0C63"/>
  </w:style>
  <w:style w:type="character" w:styleId="FollowedHyperlink">
    <w:name w:val="FollowedHyperlink"/>
    <w:basedOn w:val="DefaultParagraphFont"/>
    <w:uiPriority w:val="99"/>
    <w:semiHidden/>
    <w:unhideWhenUsed/>
    <w:rsid w:val="006046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voyagevietnamast.com/Randonnee-au-pays-des-Thai-8-jours-7-nuit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voyagevietnamast.com/voyage-sur-mesure-au-Vietnam.html" TargetMode="External"/><Relationship Id="rId17" Type="http://schemas.openxmlformats.org/officeDocument/2006/relationships/hyperlink" Target="http://voyagevietnamast.com/Randonnee-au-pays-des-Thai-8-jours-7-nuit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oyagevietnamast.com/Contact-u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tmp"/><Relationship Id="rId10" Type="http://schemas.openxmlformats.org/officeDocument/2006/relationships/hyperlink" Target="http://voyagevietnamast.com/Hotel-Sunshine-Suite-Hanoi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45AA3-8AB5-49A6-8D3A-CF4BE897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185</cp:revision>
  <dcterms:created xsi:type="dcterms:W3CDTF">2014-09-13T17:33:00Z</dcterms:created>
  <dcterms:modified xsi:type="dcterms:W3CDTF">2014-09-20T04:30:00Z</dcterms:modified>
</cp:coreProperties>
</file>